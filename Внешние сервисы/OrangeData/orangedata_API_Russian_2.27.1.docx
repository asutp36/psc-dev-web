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54266" w14:textId="77777777" w:rsidR="00471C8F" w:rsidRPr="00F0586E" w:rsidRDefault="00F0586E" w:rsidP="00AE164D">
      <w:pPr>
        <w:rPr>
          <w:rFonts w:cs="Arial"/>
          <w:b/>
        </w:rPr>
      </w:pPr>
      <w:r w:rsidRPr="00F0586E">
        <w:rPr>
          <w:rFonts w:cs="Arial"/>
          <w:b/>
        </w:rPr>
        <w:t xml:space="preserve"> </w:t>
      </w:r>
    </w:p>
    <w:p w14:paraId="35C100F2" w14:textId="77777777" w:rsidR="00471C8F" w:rsidRDefault="00471C8F" w:rsidP="00471C8F">
      <w:pPr>
        <w:pStyle w:val="a9"/>
        <w:jc w:val="center"/>
      </w:pPr>
    </w:p>
    <w:p w14:paraId="484E1F1A" w14:textId="77777777" w:rsidR="00471C8F" w:rsidRDefault="00471C8F" w:rsidP="00471C8F">
      <w:pPr>
        <w:pStyle w:val="a9"/>
        <w:jc w:val="center"/>
      </w:pPr>
    </w:p>
    <w:p w14:paraId="780C0474" w14:textId="77777777" w:rsidR="00471C8F" w:rsidRDefault="00471C8F" w:rsidP="00471C8F">
      <w:pPr>
        <w:pStyle w:val="a9"/>
        <w:jc w:val="center"/>
      </w:pPr>
    </w:p>
    <w:p w14:paraId="0013D872" w14:textId="77777777"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14:paraId="14633C19" w14:textId="77777777" w:rsidR="00471C8F" w:rsidRDefault="00471C8F" w:rsidP="00471C8F">
      <w:pPr>
        <w:pStyle w:val="a9"/>
        <w:jc w:val="center"/>
      </w:pPr>
    </w:p>
    <w:p w14:paraId="3E0544C7" w14:textId="2776818C" w:rsidR="00471C8F" w:rsidRPr="00D91E9D" w:rsidRDefault="00E62310" w:rsidP="00471C8F">
      <w:pPr>
        <w:pStyle w:val="a9"/>
        <w:jc w:val="center"/>
      </w:pPr>
      <w:r>
        <w:t xml:space="preserve">Версия </w:t>
      </w:r>
      <w:r w:rsidRPr="002B24B0">
        <w:t>2</w:t>
      </w:r>
      <w:r>
        <w:t>.</w:t>
      </w:r>
      <w:r w:rsidR="00125778" w:rsidRPr="00125778">
        <w:t>2</w:t>
      </w:r>
      <w:r w:rsidR="003143FB" w:rsidRPr="003143FB">
        <w:t>7</w:t>
      </w:r>
      <w:r>
        <w:t>.</w:t>
      </w:r>
      <w:ins w:id="0" w:author="Andrey Bogdanov" w:date="2020-08-03T13:54:00Z">
        <w:r w:rsidR="009C0B23">
          <w:t>1</w:t>
        </w:r>
      </w:ins>
      <w:del w:id="1" w:author="Andrey Bogdanov" w:date="2020-08-03T13:54:00Z">
        <w:r w:rsidR="008D0639" w:rsidDel="009C0B23">
          <w:delText>0</w:delText>
        </w:r>
      </w:del>
      <w:r>
        <w:t xml:space="preserve"> от </w:t>
      </w:r>
      <w:del w:id="2" w:author="Andrey Bogdanov" w:date="2020-08-03T13:54:00Z">
        <w:r w:rsidR="003143FB" w:rsidDel="009C0B23">
          <w:delText>2</w:delText>
        </w:r>
        <w:r w:rsidR="00195D74" w:rsidRPr="00D91E9D" w:rsidDel="009C0B23">
          <w:delText>7</w:delText>
        </w:r>
      </w:del>
      <w:ins w:id="3" w:author="Andrey Bogdanov" w:date="2020-08-03T13:54:00Z">
        <w:r w:rsidR="009C0B23">
          <w:t>03</w:t>
        </w:r>
      </w:ins>
      <w:r>
        <w:t>.</w:t>
      </w:r>
      <w:del w:id="4" w:author="Andrey Bogdanov" w:date="2020-08-03T13:54:00Z">
        <w:r w:rsidR="00195D74" w:rsidRPr="00D91E9D" w:rsidDel="009C0B23">
          <w:delText>02</w:delText>
        </w:r>
      </w:del>
      <w:ins w:id="5" w:author="Andrey Bogdanov" w:date="2020-08-03T13:54:00Z">
        <w:r w:rsidR="009C0B23">
          <w:t>08</w:t>
        </w:r>
      </w:ins>
      <w:r w:rsidR="003143FB">
        <w:t>.20</w:t>
      </w:r>
      <w:r w:rsidR="003143FB" w:rsidRPr="00D91E9D">
        <w:t>20</w:t>
      </w:r>
    </w:p>
    <w:p w14:paraId="6B2C688A" w14:textId="77777777" w:rsidR="00471C8F" w:rsidRPr="00471C8F" w:rsidRDefault="00471C8F" w:rsidP="00471C8F"/>
    <w:p w14:paraId="21B3737D" w14:textId="77777777"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14:paraId="7C6257E6" w14:textId="77777777"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14:paraId="63D31C6C" w14:textId="77777777" w:rsidR="00FA60F7"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27489452" w:history="1">
            <w:r w:rsidR="00FA60F7" w:rsidRPr="0098434E">
              <w:rPr>
                <w:rStyle w:val="ac"/>
                <w:noProof/>
              </w:rPr>
              <w:t>2.</w:t>
            </w:r>
            <w:r w:rsidR="00FA60F7">
              <w:rPr>
                <w:rFonts w:cstheme="minorBidi"/>
                <w:noProof/>
                <w:sz w:val="22"/>
                <w:szCs w:val="22"/>
              </w:rPr>
              <w:tab/>
            </w:r>
            <w:r w:rsidR="00FA60F7" w:rsidRPr="0098434E">
              <w:rPr>
                <w:rStyle w:val="ac"/>
                <w:noProof/>
              </w:rPr>
              <w:t>Общее описание</w:t>
            </w:r>
            <w:r w:rsidR="00FA60F7">
              <w:rPr>
                <w:noProof/>
                <w:webHidden/>
              </w:rPr>
              <w:tab/>
            </w:r>
            <w:r w:rsidR="00FA60F7">
              <w:rPr>
                <w:noProof/>
                <w:webHidden/>
              </w:rPr>
              <w:fldChar w:fldCharType="begin"/>
            </w:r>
            <w:r w:rsidR="00FA60F7">
              <w:rPr>
                <w:noProof/>
                <w:webHidden/>
              </w:rPr>
              <w:instrText xml:space="preserve"> PAGEREF _Toc27489452 \h </w:instrText>
            </w:r>
            <w:r w:rsidR="00FA60F7">
              <w:rPr>
                <w:noProof/>
                <w:webHidden/>
              </w:rPr>
            </w:r>
            <w:r w:rsidR="00FA60F7">
              <w:rPr>
                <w:noProof/>
                <w:webHidden/>
              </w:rPr>
              <w:fldChar w:fldCharType="separate"/>
            </w:r>
            <w:r w:rsidR="00FA60F7">
              <w:rPr>
                <w:noProof/>
                <w:webHidden/>
              </w:rPr>
              <w:t>3</w:t>
            </w:r>
            <w:r w:rsidR="00FA60F7">
              <w:rPr>
                <w:noProof/>
                <w:webHidden/>
              </w:rPr>
              <w:fldChar w:fldCharType="end"/>
            </w:r>
          </w:hyperlink>
        </w:p>
        <w:p w14:paraId="34F63D77" w14:textId="77777777" w:rsidR="00FA60F7" w:rsidRDefault="009E04FF">
          <w:pPr>
            <w:pStyle w:val="31"/>
            <w:tabs>
              <w:tab w:val="right" w:leader="dot" w:pos="10763"/>
            </w:tabs>
            <w:rPr>
              <w:rFonts w:cstheme="minorBidi"/>
              <w:noProof/>
              <w:sz w:val="22"/>
              <w:szCs w:val="22"/>
            </w:rPr>
          </w:pPr>
          <w:hyperlink w:anchor="_Toc27489453" w:history="1">
            <w:r w:rsidR="00FA60F7" w:rsidRPr="0098434E">
              <w:rPr>
                <w:rStyle w:val="ac"/>
                <w:noProof/>
              </w:rPr>
              <w:t>Пример запроса с подписью</w:t>
            </w:r>
            <w:r w:rsidR="00FA60F7">
              <w:rPr>
                <w:noProof/>
                <w:webHidden/>
              </w:rPr>
              <w:tab/>
            </w:r>
            <w:r w:rsidR="00FA60F7">
              <w:rPr>
                <w:noProof/>
                <w:webHidden/>
              </w:rPr>
              <w:fldChar w:fldCharType="begin"/>
            </w:r>
            <w:r w:rsidR="00FA60F7">
              <w:rPr>
                <w:noProof/>
                <w:webHidden/>
              </w:rPr>
              <w:instrText xml:space="preserve"> PAGEREF _Toc27489453 \h </w:instrText>
            </w:r>
            <w:r w:rsidR="00FA60F7">
              <w:rPr>
                <w:noProof/>
                <w:webHidden/>
              </w:rPr>
            </w:r>
            <w:r w:rsidR="00FA60F7">
              <w:rPr>
                <w:noProof/>
                <w:webHidden/>
              </w:rPr>
              <w:fldChar w:fldCharType="separate"/>
            </w:r>
            <w:r w:rsidR="00FA60F7">
              <w:rPr>
                <w:noProof/>
                <w:webHidden/>
              </w:rPr>
              <w:t>4</w:t>
            </w:r>
            <w:r w:rsidR="00FA60F7">
              <w:rPr>
                <w:noProof/>
                <w:webHidden/>
              </w:rPr>
              <w:fldChar w:fldCharType="end"/>
            </w:r>
          </w:hyperlink>
        </w:p>
        <w:p w14:paraId="65A0DD16" w14:textId="77777777" w:rsidR="00FA60F7" w:rsidRDefault="009E04FF">
          <w:pPr>
            <w:pStyle w:val="11"/>
            <w:tabs>
              <w:tab w:val="right" w:leader="dot" w:pos="10763"/>
            </w:tabs>
            <w:rPr>
              <w:rFonts w:cstheme="minorBidi"/>
              <w:noProof/>
              <w:sz w:val="22"/>
              <w:szCs w:val="22"/>
            </w:rPr>
          </w:pPr>
          <w:hyperlink w:anchor="_Toc27489454" w:history="1">
            <w:r w:rsidR="00FA60F7" w:rsidRPr="0098434E">
              <w:rPr>
                <w:rStyle w:val="ac"/>
                <w:noProof/>
              </w:rPr>
              <w:t>2. Запросы</w:t>
            </w:r>
            <w:r w:rsidR="00FA60F7">
              <w:rPr>
                <w:noProof/>
                <w:webHidden/>
              </w:rPr>
              <w:tab/>
            </w:r>
            <w:r w:rsidR="00FA60F7">
              <w:rPr>
                <w:noProof/>
                <w:webHidden/>
              </w:rPr>
              <w:fldChar w:fldCharType="begin"/>
            </w:r>
            <w:r w:rsidR="00FA60F7">
              <w:rPr>
                <w:noProof/>
                <w:webHidden/>
              </w:rPr>
              <w:instrText xml:space="preserve"> PAGEREF _Toc27489454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14:paraId="674E938B" w14:textId="77777777" w:rsidR="00FA60F7" w:rsidRDefault="009E04FF">
          <w:pPr>
            <w:pStyle w:val="21"/>
            <w:tabs>
              <w:tab w:val="right" w:leader="dot" w:pos="10763"/>
            </w:tabs>
            <w:rPr>
              <w:rFonts w:cstheme="minorBidi"/>
              <w:noProof/>
              <w:sz w:val="22"/>
              <w:szCs w:val="22"/>
            </w:rPr>
          </w:pPr>
          <w:hyperlink w:anchor="_Toc27489455" w:history="1">
            <w:r w:rsidR="00FA60F7" w:rsidRPr="0098434E">
              <w:rPr>
                <w:rStyle w:val="ac"/>
                <w:noProof/>
              </w:rPr>
              <w:t>2.1 Создания чека</w:t>
            </w:r>
            <w:r w:rsidR="00FA60F7">
              <w:rPr>
                <w:noProof/>
                <w:webHidden/>
              </w:rPr>
              <w:tab/>
            </w:r>
            <w:r w:rsidR="00FA60F7">
              <w:rPr>
                <w:noProof/>
                <w:webHidden/>
              </w:rPr>
              <w:fldChar w:fldCharType="begin"/>
            </w:r>
            <w:r w:rsidR="00FA60F7">
              <w:rPr>
                <w:noProof/>
                <w:webHidden/>
              </w:rPr>
              <w:instrText xml:space="preserve"> PAGEREF _Toc27489455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14:paraId="4C7F33AE" w14:textId="77777777" w:rsidR="00FA60F7" w:rsidRDefault="009E04FF">
          <w:pPr>
            <w:pStyle w:val="31"/>
            <w:tabs>
              <w:tab w:val="right" w:leader="dot" w:pos="10763"/>
            </w:tabs>
            <w:rPr>
              <w:rFonts w:cstheme="minorBidi"/>
              <w:noProof/>
              <w:sz w:val="22"/>
              <w:szCs w:val="22"/>
            </w:rPr>
          </w:pPr>
          <w:hyperlink w:anchor="_Toc27489456" w:history="1">
            <w:r w:rsidR="00FA60F7" w:rsidRPr="0098434E">
              <w:rPr>
                <w:rStyle w:val="ac"/>
                <w:noProof/>
              </w:rPr>
              <w:t>2.1.1 Тело запроса</w:t>
            </w:r>
            <w:r w:rsidR="00FA60F7">
              <w:rPr>
                <w:noProof/>
                <w:webHidden/>
              </w:rPr>
              <w:tab/>
            </w:r>
            <w:r w:rsidR="00FA60F7">
              <w:rPr>
                <w:noProof/>
                <w:webHidden/>
              </w:rPr>
              <w:fldChar w:fldCharType="begin"/>
            </w:r>
            <w:r w:rsidR="00FA60F7">
              <w:rPr>
                <w:noProof/>
                <w:webHidden/>
              </w:rPr>
              <w:instrText xml:space="preserve"> PAGEREF _Toc27489456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14:paraId="46EE8189" w14:textId="77777777" w:rsidR="00FA60F7" w:rsidRDefault="009E04FF">
          <w:pPr>
            <w:pStyle w:val="31"/>
            <w:tabs>
              <w:tab w:val="right" w:leader="dot" w:pos="10763"/>
            </w:tabs>
            <w:rPr>
              <w:rFonts w:cstheme="minorBidi"/>
              <w:noProof/>
              <w:sz w:val="22"/>
              <w:szCs w:val="22"/>
            </w:rPr>
          </w:pPr>
          <w:hyperlink w:anchor="_Toc27489457" w:history="1">
            <w:r w:rsidR="00FA60F7" w:rsidRPr="0098434E">
              <w:rPr>
                <w:rStyle w:val="ac"/>
                <w:rFonts w:cs="Arial"/>
                <w:noProof/>
              </w:rPr>
              <w:t>2.1.1.1</w:t>
            </w:r>
            <w:r w:rsidR="00FA60F7" w:rsidRPr="0098434E">
              <w:rPr>
                <w:rStyle w:val="ac"/>
                <w:noProof/>
              </w:rPr>
              <w:t xml:space="preserve"> Содержимое документа</w:t>
            </w:r>
            <w:r w:rsidR="00FA60F7">
              <w:rPr>
                <w:noProof/>
                <w:webHidden/>
              </w:rPr>
              <w:tab/>
            </w:r>
            <w:r w:rsidR="00FA60F7">
              <w:rPr>
                <w:noProof/>
                <w:webHidden/>
              </w:rPr>
              <w:fldChar w:fldCharType="begin"/>
            </w:r>
            <w:r w:rsidR="00FA60F7">
              <w:rPr>
                <w:noProof/>
                <w:webHidden/>
              </w:rPr>
              <w:instrText xml:space="preserve"> PAGEREF _Toc27489457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14:paraId="46EC511E" w14:textId="77777777" w:rsidR="00FA60F7" w:rsidRDefault="009E04FF">
          <w:pPr>
            <w:pStyle w:val="31"/>
            <w:tabs>
              <w:tab w:val="right" w:leader="dot" w:pos="10763"/>
            </w:tabs>
            <w:rPr>
              <w:rFonts w:cstheme="minorBidi"/>
              <w:noProof/>
              <w:sz w:val="22"/>
              <w:szCs w:val="22"/>
            </w:rPr>
          </w:pPr>
          <w:hyperlink w:anchor="_Toc27489458" w:history="1">
            <w:r w:rsidR="00FA60F7" w:rsidRPr="0098434E">
              <w:rPr>
                <w:rStyle w:val="ac"/>
                <w:rFonts w:cs="Arial"/>
                <w:noProof/>
              </w:rPr>
              <w:t>2.1.1.2</w:t>
            </w:r>
            <w:r w:rsidR="00FA60F7" w:rsidRPr="0098434E">
              <w:rPr>
                <w:rStyle w:val="ac"/>
                <w:noProof/>
              </w:rPr>
              <w:t xml:space="preserve"> Предмет расчета</w:t>
            </w:r>
            <w:r w:rsidR="00FA60F7">
              <w:rPr>
                <w:noProof/>
                <w:webHidden/>
              </w:rPr>
              <w:tab/>
            </w:r>
            <w:r w:rsidR="00FA60F7">
              <w:rPr>
                <w:noProof/>
                <w:webHidden/>
              </w:rPr>
              <w:fldChar w:fldCharType="begin"/>
            </w:r>
            <w:r w:rsidR="00FA60F7">
              <w:rPr>
                <w:noProof/>
                <w:webHidden/>
              </w:rPr>
              <w:instrText xml:space="preserve"> PAGEREF _Toc27489458 \h </w:instrText>
            </w:r>
            <w:r w:rsidR="00FA60F7">
              <w:rPr>
                <w:noProof/>
                <w:webHidden/>
              </w:rPr>
            </w:r>
            <w:r w:rsidR="00FA60F7">
              <w:rPr>
                <w:noProof/>
                <w:webHidden/>
              </w:rPr>
              <w:fldChar w:fldCharType="separate"/>
            </w:r>
            <w:r w:rsidR="00FA60F7">
              <w:rPr>
                <w:noProof/>
                <w:webHidden/>
              </w:rPr>
              <w:t>10</w:t>
            </w:r>
            <w:r w:rsidR="00FA60F7">
              <w:rPr>
                <w:noProof/>
                <w:webHidden/>
              </w:rPr>
              <w:fldChar w:fldCharType="end"/>
            </w:r>
          </w:hyperlink>
        </w:p>
        <w:p w14:paraId="72F0B866" w14:textId="77777777" w:rsidR="00FA60F7" w:rsidRDefault="009E04FF">
          <w:pPr>
            <w:pStyle w:val="31"/>
            <w:tabs>
              <w:tab w:val="right" w:leader="dot" w:pos="10763"/>
            </w:tabs>
            <w:rPr>
              <w:rFonts w:cstheme="minorBidi"/>
              <w:noProof/>
              <w:sz w:val="22"/>
              <w:szCs w:val="22"/>
            </w:rPr>
          </w:pPr>
          <w:hyperlink w:anchor="_Toc27489459" w:history="1">
            <w:r w:rsidR="00FA60F7" w:rsidRPr="0098434E">
              <w:rPr>
                <w:rStyle w:val="ac"/>
                <w:rFonts w:cs="Arial"/>
                <w:noProof/>
              </w:rPr>
              <w:t>2.1.1.3</w:t>
            </w:r>
            <w:r w:rsidR="00FA60F7" w:rsidRPr="0098434E">
              <w:rPr>
                <w:rStyle w:val="ac"/>
                <w:noProof/>
              </w:rPr>
              <w:t xml:space="preserve"> Параметры закрытия чека</w:t>
            </w:r>
            <w:r w:rsidR="00FA60F7">
              <w:rPr>
                <w:noProof/>
                <w:webHidden/>
              </w:rPr>
              <w:tab/>
            </w:r>
            <w:r w:rsidR="00FA60F7">
              <w:rPr>
                <w:noProof/>
                <w:webHidden/>
              </w:rPr>
              <w:fldChar w:fldCharType="begin"/>
            </w:r>
            <w:r w:rsidR="00FA60F7">
              <w:rPr>
                <w:noProof/>
                <w:webHidden/>
              </w:rPr>
              <w:instrText xml:space="preserve"> PAGEREF _Toc27489459 \h </w:instrText>
            </w:r>
            <w:r w:rsidR="00FA60F7">
              <w:rPr>
                <w:noProof/>
                <w:webHidden/>
              </w:rPr>
            </w:r>
            <w:r w:rsidR="00FA60F7">
              <w:rPr>
                <w:noProof/>
                <w:webHidden/>
              </w:rPr>
              <w:fldChar w:fldCharType="separate"/>
            </w:r>
            <w:r w:rsidR="00FA60F7">
              <w:rPr>
                <w:noProof/>
                <w:webHidden/>
              </w:rPr>
              <w:t>17</w:t>
            </w:r>
            <w:r w:rsidR="00FA60F7">
              <w:rPr>
                <w:noProof/>
                <w:webHidden/>
              </w:rPr>
              <w:fldChar w:fldCharType="end"/>
            </w:r>
          </w:hyperlink>
        </w:p>
        <w:p w14:paraId="17DF0C5B" w14:textId="77777777" w:rsidR="00FA60F7" w:rsidRDefault="009E04FF">
          <w:pPr>
            <w:pStyle w:val="31"/>
            <w:tabs>
              <w:tab w:val="right" w:leader="dot" w:pos="10763"/>
            </w:tabs>
            <w:rPr>
              <w:rFonts w:cstheme="minorBidi"/>
              <w:noProof/>
              <w:sz w:val="22"/>
              <w:szCs w:val="22"/>
            </w:rPr>
          </w:pPr>
          <w:hyperlink w:anchor="_Toc27489460" w:history="1">
            <w:r w:rsidR="00FA60F7" w:rsidRPr="0098434E">
              <w:rPr>
                <w:rStyle w:val="ac"/>
                <w:rFonts w:cs="Arial"/>
                <w:noProof/>
              </w:rPr>
              <w:t>2.1.1.</w:t>
            </w:r>
            <w:r w:rsidR="00FA60F7" w:rsidRPr="0098434E">
              <w:rPr>
                <w:rStyle w:val="ac"/>
                <w:rFonts w:cs="Arial"/>
                <w:noProof/>
                <w:lang w:val="en-US"/>
              </w:rPr>
              <w:t>4</w:t>
            </w:r>
            <w:r w:rsidR="00FA60F7" w:rsidRPr="0098434E">
              <w:rPr>
                <w:rStyle w:val="ac"/>
                <w:noProof/>
              </w:rPr>
              <w:t xml:space="preserve"> Оплата</w:t>
            </w:r>
            <w:r w:rsidR="00FA60F7">
              <w:rPr>
                <w:noProof/>
                <w:webHidden/>
              </w:rPr>
              <w:tab/>
            </w:r>
            <w:r w:rsidR="00FA60F7">
              <w:rPr>
                <w:noProof/>
                <w:webHidden/>
              </w:rPr>
              <w:fldChar w:fldCharType="begin"/>
            </w:r>
            <w:r w:rsidR="00FA60F7">
              <w:rPr>
                <w:noProof/>
                <w:webHidden/>
              </w:rPr>
              <w:instrText xml:space="preserve"> PAGEREF _Toc27489460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14:paraId="62E9B6BA" w14:textId="77777777" w:rsidR="00FA60F7" w:rsidRDefault="009E04FF">
          <w:pPr>
            <w:pStyle w:val="31"/>
            <w:tabs>
              <w:tab w:val="right" w:leader="dot" w:pos="10763"/>
            </w:tabs>
            <w:rPr>
              <w:rFonts w:cstheme="minorBidi"/>
              <w:noProof/>
              <w:sz w:val="22"/>
              <w:szCs w:val="22"/>
            </w:rPr>
          </w:pPr>
          <w:hyperlink w:anchor="_Toc27489461" w:history="1">
            <w:r w:rsidR="00FA60F7" w:rsidRPr="0098434E">
              <w:rPr>
                <w:rStyle w:val="ac"/>
                <w:rFonts w:cs="Arial"/>
                <w:noProof/>
              </w:rPr>
              <w:t>2.1.1.</w:t>
            </w:r>
            <w:r w:rsidR="00FA60F7" w:rsidRPr="0098434E">
              <w:rPr>
                <w:rStyle w:val="ac"/>
                <w:rFonts w:cs="Arial"/>
                <w:noProof/>
                <w:lang w:val="en-US"/>
              </w:rPr>
              <w:t>5</w:t>
            </w:r>
            <w:r w:rsidR="00FA60F7" w:rsidRPr="0098434E">
              <w:rPr>
                <w:rStyle w:val="ac"/>
                <w:noProof/>
              </w:rPr>
              <w:t xml:space="preserve"> Дополнительный реквизит пользователя</w:t>
            </w:r>
            <w:r w:rsidR="00FA60F7">
              <w:rPr>
                <w:noProof/>
                <w:webHidden/>
              </w:rPr>
              <w:tab/>
            </w:r>
            <w:r w:rsidR="00FA60F7">
              <w:rPr>
                <w:noProof/>
                <w:webHidden/>
              </w:rPr>
              <w:fldChar w:fldCharType="begin"/>
            </w:r>
            <w:r w:rsidR="00FA60F7">
              <w:rPr>
                <w:noProof/>
                <w:webHidden/>
              </w:rPr>
              <w:instrText xml:space="preserve"> PAGEREF _Toc27489461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14:paraId="3B13FC33" w14:textId="77777777" w:rsidR="00FA60F7" w:rsidRDefault="009E04FF">
          <w:pPr>
            <w:pStyle w:val="31"/>
            <w:tabs>
              <w:tab w:val="right" w:leader="dot" w:pos="10763"/>
            </w:tabs>
            <w:rPr>
              <w:rFonts w:cstheme="minorBidi"/>
              <w:noProof/>
              <w:sz w:val="22"/>
              <w:szCs w:val="22"/>
            </w:rPr>
          </w:pPr>
          <w:hyperlink w:anchor="_Toc27489462" w:history="1">
            <w:r w:rsidR="00FA60F7" w:rsidRPr="0098434E">
              <w:rPr>
                <w:rStyle w:val="ac"/>
                <w:rFonts w:cs="Arial"/>
                <w:noProof/>
              </w:rPr>
              <w:t>2.1.1.6</w:t>
            </w:r>
            <w:r w:rsidR="00FA60F7" w:rsidRPr="0098434E">
              <w:rPr>
                <w:rStyle w:val="ac"/>
                <w:noProof/>
              </w:rPr>
              <w:t xml:space="preserve"> Данные поставщика</w:t>
            </w:r>
            <w:r w:rsidR="00FA60F7">
              <w:rPr>
                <w:noProof/>
                <w:webHidden/>
              </w:rPr>
              <w:tab/>
            </w:r>
            <w:r w:rsidR="00FA60F7">
              <w:rPr>
                <w:noProof/>
                <w:webHidden/>
              </w:rPr>
              <w:fldChar w:fldCharType="begin"/>
            </w:r>
            <w:r w:rsidR="00FA60F7">
              <w:rPr>
                <w:noProof/>
                <w:webHidden/>
              </w:rPr>
              <w:instrText xml:space="preserve"> PAGEREF _Toc27489462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14:paraId="08BF0952" w14:textId="77777777" w:rsidR="00FA60F7" w:rsidRDefault="009E04FF">
          <w:pPr>
            <w:pStyle w:val="31"/>
            <w:tabs>
              <w:tab w:val="right" w:leader="dot" w:pos="10763"/>
            </w:tabs>
            <w:rPr>
              <w:rFonts w:cstheme="minorBidi"/>
              <w:noProof/>
              <w:sz w:val="22"/>
              <w:szCs w:val="22"/>
            </w:rPr>
          </w:pPr>
          <w:hyperlink w:anchor="_Toc27489463" w:history="1">
            <w:r w:rsidR="00FA60F7" w:rsidRPr="0098434E">
              <w:rPr>
                <w:rStyle w:val="ac"/>
                <w:rFonts w:cs="Arial"/>
                <w:noProof/>
              </w:rPr>
              <w:t>2.1.1.7</w:t>
            </w:r>
            <w:r w:rsidR="00FA60F7" w:rsidRPr="0098434E">
              <w:rPr>
                <w:rStyle w:val="ac"/>
                <w:noProof/>
              </w:rPr>
              <w:t xml:space="preserve"> Данные агента</w:t>
            </w:r>
            <w:r w:rsidR="00FA60F7">
              <w:rPr>
                <w:noProof/>
                <w:webHidden/>
              </w:rPr>
              <w:tab/>
            </w:r>
            <w:r w:rsidR="00FA60F7">
              <w:rPr>
                <w:noProof/>
                <w:webHidden/>
              </w:rPr>
              <w:fldChar w:fldCharType="begin"/>
            </w:r>
            <w:r w:rsidR="00FA60F7">
              <w:rPr>
                <w:noProof/>
                <w:webHidden/>
              </w:rPr>
              <w:instrText xml:space="preserve"> PAGEREF _Toc27489463 \h </w:instrText>
            </w:r>
            <w:r w:rsidR="00FA60F7">
              <w:rPr>
                <w:noProof/>
                <w:webHidden/>
              </w:rPr>
            </w:r>
            <w:r w:rsidR="00FA60F7">
              <w:rPr>
                <w:noProof/>
                <w:webHidden/>
              </w:rPr>
              <w:fldChar w:fldCharType="separate"/>
            </w:r>
            <w:r w:rsidR="00FA60F7">
              <w:rPr>
                <w:noProof/>
                <w:webHidden/>
              </w:rPr>
              <w:t>19</w:t>
            </w:r>
            <w:r w:rsidR="00FA60F7">
              <w:rPr>
                <w:noProof/>
                <w:webHidden/>
              </w:rPr>
              <w:fldChar w:fldCharType="end"/>
            </w:r>
          </w:hyperlink>
        </w:p>
        <w:p w14:paraId="23D54BA2" w14:textId="77777777" w:rsidR="00FA60F7" w:rsidRDefault="009E04FF">
          <w:pPr>
            <w:pStyle w:val="31"/>
            <w:tabs>
              <w:tab w:val="right" w:leader="dot" w:pos="10763"/>
            </w:tabs>
            <w:rPr>
              <w:rFonts w:cstheme="minorBidi"/>
              <w:noProof/>
              <w:sz w:val="22"/>
              <w:szCs w:val="22"/>
            </w:rPr>
          </w:pPr>
          <w:hyperlink w:anchor="_Toc27489464" w:history="1">
            <w:r w:rsidR="00FA60F7" w:rsidRPr="0098434E">
              <w:rPr>
                <w:rStyle w:val="ac"/>
                <w:noProof/>
              </w:rPr>
              <w:t>2.1.2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_Toc27489464 \h </w:instrText>
            </w:r>
            <w:r w:rsidR="00FA60F7">
              <w:rPr>
                <w:noProof/>
                <w:webHidden/>
              </w:rPr>
            </w:r>
            <w:r w:rsidR="00FA60F7">
              <w:rPr>
                <w:noProof/>
                <w:webHidden/>
              </w:rPr>
              <w:fldChar w:fldCharType="separate"/>
            </w:r>
            <w:r w:rsidR="00FA60F7">
              <w:rPr>
                <w:noProof/>
                <w:webHidden/>
              </w:rPr>
              <w:t>20</w:t>
            </w:r>
            <w:r w:rsidR="00FA60F7">
              <w:rPr>
                <w:noProof/>
                <w:webHidden/>
              </w:rPr>
              <w:fldChar w:fldCharType="end"/>
            </w:r>
          </w:hyperlink>
        </w:p>
        <w:p w14:paraId="48C34C36" w14:textId="77777777" w:rsidR="00FA60F7" w:rsidRDefault="009E04FF">
          <w:pPr>
            <w:pStyle w:val="21"/>
            <w:tabs>
              <w:tab w:val="right" w:leader="dot" w:pos="10763"/>
            </w:tabs>
            <w:rPr>
              <w:rFonts w:cstheme="minorBidi"/>
              <w:noProof/>
              <w:sz w:val="22"/>
              <w:szCs w:val="22"/>
            </w:rPr>
          </w:pPr>
          <w:hyperlink w:anchor="_Toc27489465" w:history="1">
            <w:r w:rsidR="00FA60F7" w:rsidRPr="0098434E">
              <w:rPr>
                <w:rStyle w:val="ac"/>
                <w:noProof/>
              </w:rPr>
              <w:t>2.2 Состояние чека</w:t>
            </w:r>
            <w:r w:rsidR="00FA60F7">
              <w:rPr>
                <w:noProof/>
                <w:webHidden/>
              </w:rPr>
              <w:tab/>
            </w:r>
            <w:r w:rsidR="00FA60F7">
              <w:rPr>
                <w:noProof/>
                <w:webHidden/>
              </w:rPr>
              <w:fldChar w:fldCharType="begin"/>
            </w:r>
            <w:r w:rsidR="00FA60F7">
              <w:rPr>
                <w:noProof/>
                <w:webHidden/>
              </w:rPr>
              <w:instrText xml:space="preserve"> PAGEREF _Toc27489465 \h </w:instrText>
            </w:r>
            <w:r w:rsidR="00FA60F7">
              <w:rPr>
                <w:noProof/>
                <w:webHidden/>
              </w:rPr>
            </w:r>
            <w:r w:rsidR="00FA60F7">
              <w:rPr>
                <w:noProof/>
                <w:webHidden/>
              </w:rPr>
              <w:fldChar w:fldCharType="separate"/>
            </w:r>
            <w:r w:rsidR="00FA60F7">
              <w:rPr>
                <w:noProof/>
                <w:webHidden/>
              </w:rPr>
              <w:t>23</w:t>
            </w:r>
            <w:r w:rsidR="00FA60F7">
              <w:rPr>
                <w:noProof/>
                <w:webHidden/>
              </w:rPr>
              <w:fldChar w:fldCharType="end"/>
            </w:r>
          </w:hyperlink>
        </w:p>
        <w:p w14:paraId="074F7C9A" w14:textId="77777777" w:rsidR="00FA60F7" w:rsidRDefault="009E04FF">
          <w:pPr>
            <w:pStyle w:val="31"/>
            <w:tabs>
              <w:tab w:val="right" w:leader="dot" w:pos="10763"/>
            </w:tabs>
            <w:rPr>
              <w:rFonts w:cstheme="minorBidi"/>
              <w:noProof/>
              <w:sz w:val="22"/>
              <w:szCs w:val="22"/>
            </w:rPr>
          </w:pPr>
          <w:hyperlink w:anchor="_Toc27489466" w:history="1">
            <w:r w:rsidR="00FA60F7" w:rsidRPr="0098434E">
              <w:rPr>
                <w:rStyle w:val="ac"/>
                <w:noProof/>
                <w:lang w:val="en-US"/>
              </w:rPr>
              <w:t xml:space="preserve">2.2.1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_Toc27489466 \h </w:instrText>
            </w:r>
            <w:r w:rsidR="00FA60F7">
              <w:rPr>
                <w:noProof/>
                <w:webHidden/>
              </w:rPr>
            </w:r>
            <w:r w:rsidR="00FA60F7">
              <w:rPr>
                <w:noProof/>
                <w:webHidden/>
              </w:rPr>
              <w:fldChar w:fldCharType="separate"/>
            </w:r>
            <w:r w:rsidR="00FA60F7">
              <w:rPr>
                <w:noProof/>
                <w:webHidden/>
              </w:rPr>
              <w:t>23</w:t>
            </w:r>
            <w:r w:rsidR="00FA60F7">
              <w:rPr>
                <w:noProof/>
                <w:webHidden/>
              </w:rPr>
              <w:fldChar w:fldCharType="end"/>
            </w:r>
          </w:hyperlink>
        </w:p>
        <w:p w14:paraId="0F6BD047" w14:textId="77777777" w:rsidR="00FA60F7" w:rsidRDefault="009E04FF">
          <w:pPr>
            <w:pStyle w:val="21"/>
            <w:tabs>
              <w:tab w:val="right" w:leader="dot" w:pos="10763"/>
            </w:tabs>
            <w:rPr>
              <w:rFonts w:cstheme="minorBidi"/>
              <w:noProof/>
              <w:sz w:val="22"/>
              <w:szCs w:val="22"/>
            </w:rPr>
          </w:pPr>
          <w:hyperlink w:anchor="_Toc27489467" w:history="1">
            <w:r w:rsidR="00FA60F7" w:rsidRPr="0098434E">
              <w:rPr>
                <w:rStyle w:val="ac"/>
                <w:noProof/>
              </w:rPr>
              <w:t>2.3 Создания чека коррекции</w:t>
            </w:r>
            <w:r w:rsidR="00FA60F7">
              <w:rPr>
                <w:noProof/>
                <w:webHidden/>
              </w:rPr>
              <w:tab/>
            </w:r>
            <w:r w:rsidR="00FA60F7">
              <w:rPr>
                <w:noProof/>
                <w:webHidden/>
              </w:rPr>
              <w:fldChar w:fldCharType="begin"/>
            </w:r>
            <w:r w:rsidR="00FA60F7">
              <w:rPr>
                <w:noProof/>
                <w:webHidden/>
              </w:rPr>
              <w:instrText xml:space="preserve"> PAGEREF _Toc27489467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14:paraId="3621ED57" w14:textId="77777777" w:rsidR="00FA60F7" w:rsidRDefault="009E04FF">
          <w:pPr>
            <w:pStyle w:val="31"/>
            <w:tabs>
              <w:tab w:val="right" w:leader="dot" w:pos="10763"/>
            </w:tabs>
            <w:rPr>
              <w:rFonts w:cstheme="minorBidi"/>
              <w:noProof/>
              <w:sz w:val="22"/>
              <w:szCs w:val="22"/>
            </w:rPr>
          </w:pPr>
          <w:hyperlink w:anchor="_Toc27489468" w:history="1">
            <w:r w:rsidR="00FA60F7" w:rsidRPr="0098434E">
              <w:rPr>
                <w:rStyle w:val="ac"/>
                <w:noProof/>
              </w:rPr>
              <w:t>2.3.1 Тело запроса</w:t>
            </w:r>
            <w:r w:rsidR="00FA60F7">
              <w:rPr>
                <w:noProof/>
                <w:webHidden/>
              </w:rPr>
              <w:tab/>
            </w:r>
            <w:r w:rsidR="00FA60F7">
              <w:rPr>
                <w:noProof/>
                <w:webHidden/>
              </w:rPr>
              <w:fldChar w:fldCharType="begin"/>
            </w:r>
            <w:r w:rsidR="00FA60F7">
              <w:rPr>
                <w:noProof/>
                <w:webHidden/>
              </w:rPr>
              <w:instrText xml:space="preserve"> PAGEREF _Toc27489468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14:paraId="4E9AE943" w14:textId="77777777" w:rsidR="00FA60F7" w:rsidRDefault="009E04FF">
          <w:pPr>
            <w:pStyle w:val="31"/>
            <w:tabs>
              <w:tab w:val="right" w:leader="dot" w:pos="10763"/>
            </w:tabs>
            <w:rPr>
              <w:rFonts w:cstheme="minorBidi"/>
              <w:noProof/>
              <w:sz w:val="22"/>
              <w:szCs w:val="22"/>
            </w:rPr>
          </w:pPr>
          <w:hyperlink w:anchor="_Toc27489469" w:history="1">
            <w:r w:rsidR="00FA60F7" w:rsidRPr="0098434E">
              <w:rPr>
                <w:rStyle w:val="ac"/>
                <w:rFonts w:cs="Arial"/>
                <w:noProof/>
              </w:rPr>
              <w:t>2.3.1.1</w:t>
            </w:r>
            <w:r w:rsidR="00FA60F7" w:rsidRPr="0098434E">
              <w:rPr>
                <w:rStyle w:val="ac"/>
                <w:noProof/>
              </w:rPr>
              <w:t xml:space="preserve"> Содержимое документа</w:t>
            </w:r>
            <w:r w:rsidR="00FA60F7">
              <w:rPr>
                <w:noProof/>
                <w:webHidden/>
              </w:rPr>
              <w:tab/>
            </w:r>
            <w:r w:rsidR="00FA60F7">
              <w:rPr>
                <w:noProof/>
                <w:webHidden/>
              </w:rPr>
              <w:fldChar w:fldCharType="begin"/>
            </w:r>
            <w:r w:rsidR="00FA60F7">
              <w:rPr>
                <w:noProof/>
                <w:webHidden/>
              </w:rPr>
              <w:instrText xml:space="preserve"> PAGEREF _Toc27489469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14:paraId="27F39432" w14:textId="77777777" w:rsidR="00FA60F7" w:rsidRDefault="009E04FF">
          <w:pPr>
            <w:pStyle w:val="31"/>
            <w:tabs>
              <w:tab w:val="right" w:leader="dot" w:pos="10763"/>
            </w:tabs>
            <w:rPr>
              <w:rFonts w:cstheme="minorBidi"/>
              <w:noProof/>
              <w:sz w:val="22"/>
              <w:szCs w:val="22"/>
            </w:rPr>
          </w:pPr>
          <w:hyperlink w:anchor="_Toc27489470" w:history="1">
            <w:r w:rsidR="00FA60F7" w:rsidRPr="0098434E">
              <w:rPr>
                <w:rStyle w:val="ac"/>
                <w:noProof/>
              </w:rPr>
              <w:t>2.3.2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_Toc27489470 \h </w:instrText>
            </w:r>
            <w:r w:rsidR="00FA60F7">
              <w:rPr>
                <w:noProof/>
                <w:webHidden/>
              </w:rPr>
            </w:r>
            <w:r w:rsidR="00FA60F7">
              <w:rPr>
                <w:noProof/>
                <w:webHidden/>
              </w:rPr>
              <w:fldChar w:fldCharType="separate"/>
            </w:r>
            <w:r w:rsidR="00FA60F7">
              <w:rPr>
                <w:noProof/>
                <w:webHidden/>
              </w:rPr>
              <w:t>27</w:t>
            </w:r>
            <w:r w:rsidR="00FA60F7">
              <w:rPr>
                <w:noProof/>
                <w:webHidden/>
              </w:rPr>
              <w:fldChar w:fldCharType="end"/>
            </w:r>
          </w:hyperlink>
        </w:p>
        <w:p w14:paraId="4689085F" w14:textId="77777777" w:rsidR="00FA60F7" w:rsidRDefault="009E04FF">
          <w:pPr>
            <w:pStyle w:val="21"/>
            <w:tabs>
              <w:tab w:val="right" w:leader="dot" w:pos="10763"/>
            </w:tabs>
            <w:rPr>
              <w:rFonts w:cstheme="minorBidi"/>
              <w:noProof/>
              <w:sz w:val="22"/>
              <w:szCs w:val="22"/>
            </w:rPr>
          </w:pPr>
          <w:hyperlink w:anchor="_Toc27489471" w:history="1">
            <w:r w:rsidR="00FA60F7" w:rsidRPr="0098434E">
              <w:rPr>
                <w:rStyle w:val="ac"/>
                <w:noProof/>
              </w:rPr>
              <w:t>2.4 Состояние чека коррекции</w:t>
            </w:r>
            <w:r w:rsidR="00FA60F7">
              <w:rPr>
                <w:noProof/>
                <w:webHidden/>
              </w:rPr>
              <w:tab/>
            </w:r>
            <w:r w:rsidR="00FA60F7">
              <w:rPr>
                <w:noProof/>
                <w:webHidden/>
              </w:rPr>
              <w:fldChar w:fldCharType="begin"/>
            </w:r>
            <w:r w:rsidR="00FA60F7">
              <w:rPr>
                <w:noProof/>
                <w:webHidden/>
              </w:rPr>
              <w:instrText xml:space="preserve"> PAGEREF _Toc27489471 \h </w:instrText>
            </w:r>
            <w:r w:rsidR="00FA60F7">
              <w:rPr>
                <w:noProof/>
                <w:webHidden/>
              </w:rPr>
            </w:r>
            <w:r w:rsidR="00FA60F7">
              <w:rPr>
                <w:noProof/>
                <w:webHidden/>
              </w:rPr>
              <w:fldChar w:fldCharType="separate"/>
            </w:r>
            <w:r w:rsidR="00FA60F7">
              <w:rPr>
                <w:noProof/>
                <w:webHidden/>
              </w:rPr>
              <w:t>29</w:t>
            </w:r>
            <w:r w:rsidR="00FA60F7">
              <w:rPr>
                <w:noProof/>
                <w:webHidden/>
              </w:rPr>
              <w:fldChar w:fldCharType="end"/>
            </w:r>
          </w:hyperlink>
        </w:p>
        <w:p w14:paraId="121305EC" w14:textId="77777777" w:rsidR="00FA60F7" w:rsidRDefault="009E04FF">
          <w:pPr>
            <w:pStyle w:val="31"/>
            <w:tabs>
              <w:tab w:val="right" w:leader="dot" w:pos="10763"/>
            </w:tabs>
            <w:rPr>
              <w:rFonts w:cstheme="minorBidi"/>
              <w:noProof/>
              <w:sz w:val="22"/>
              <w:szCs w:val="22"/>
            </w:rPr>
          </w:pPr>
          <w:hyperlink w:anchor="_Toc27489472" w:history="1">
            <w:r w:rsidR="00FA60F7" w:rsidRPr="0098434E">
              <w:rPr>
                <w:rStyle w:val="ac"/>
                <w:noProof/>
                <w:lang w:val="en-US"/>
              </w:rPr>
              <w:t>2.</w:t>
            </w:r>
            <w:r w:rsidR="00FA60F7" w:rsidRPr="0098434E">
              <w:rPr>
                <w:rStyle w:val="ac"/>
                <w:noProof/>
              </w:rPr>
              <w:t>4</w:t>
            </w:r>
            <w:r w:rsidR="00FA60F7" w:rsidRPr="0098434E">
              <w:rPr>
                <w:rStyle w:val="ac"/>
                <w:noProof/>
                <w:lang w:val="en-US"/>
              </w:rPr>
              <w:t xml:space="preserve">.1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_Toc27489472 \h </w:instrText>
            </w:r>
            <w:r w:rsidR="00FA60F7">
              <w:rPr>
                <w:noProof/>
                <w:webHidden/>
              </w:rPr>
            </w:r>
            <w:r w:rsidR="00FA60F7">
              <w:rPr>
                <w:noProof/>
                <w:webHidden/>
              </w:rPr>
              <w:fldChar w:fldCharType="separate"/>
            </w:r>
            <w:r w:rsidR="00FA60F7">
              <w:rPr>
                <w:noProof/>
                <w:webHidden/>
              </w:rPr>
              <w:t>29</w:t>
            </w:r>
            <w:r w:rsidR="00FA60F7">
              <w:rPr>
                <w:noProof/>
                <w:webHidden/>
              </w:rPr>
              <w:fldChar w:fldCharType="end"/>
            </w:r>
          </w:hyperlink>
        </w:p>
        <w:p w14:paraId="7ED6E74D" w14:textId="77777777" w:rsidR="00FA60F7" w:rsidRDefault="009E04FF">
          <w:pPr>
            <w:pStyle w:val="21"/>
            <w:tabs>
              <w:tab w:val="right" w:leader="dot" w:pos="10763"/>
            </w:tabs>
            <w:rPr>
              <w:rFonts w:cstheme="minorBidi"/>
              <w:noProof/>
              <w:sz w:val="22"/>
              <w:szCs w:val="22"/>
            </w:rPr>
          </w:pPr>
          <w:hyperlink w:anchor="_Toc27489473" w:history="1">
            <w:r w:rsidR="00FA60F7" w:rsidRPr="0098434E">
              <w:rPr>
                <w:rStyle w:val="ac"/>
                <w:noProof/>
                <w:lang w:val="en-US"/>
              </w:rPr>
              <w:t xml:space="preserve">2.5 </w:t>
            </w:r>
            <w:r w:rsidR="00FA60F7" w:rsidRPr="0098434E">
              <w:rPr>
                <w:rStyle w:val="ac"/>
                <w:noProof/>
              </w:rPr>
              <w:t>Статус</w:t>
            </w:r>
            <w:r w:rsidR="00FA60F7" w:rsidRPr="0098434E">
              <w:rPr>
                <w:rStyle w:val="ac"/>
                <w:noProof/>
                <w:lang w:val="en-US"/>
              </w:rPr>
              <w:t xml:space="preserve"> </w:t>
            </w:r>
            <w:r w:rsidR="00FA60F7" w:rsidRPr="0098434E">
              <w:rPr>
                <w:rStyle w:val="ac"/>
                <w:noProof/>
              </w:rPr>
              <w:t>ККТ</w:t>
            </w:r>
            <w:r w:rsidR="00FA60F7" w:rsidRPr="0098434E">
              <w:rPr>
                <w:rStyle w:val="ac"/>
                <w:noProof/>
                <w:lang w:val="en-US"/>
              </w:rPr>
              <w:t xml:space="preserve"> </w:t>
            </w:r>
            <w:r w:rsidR="00FA60F7" w:rsidRPr="0098434E">
              <w:rPr>
                <w:rStyle w:val="ac"/>
                <w:noProof/>
              </w:rPr>
              <w:t>в</w:t>
            </w:r>
            <w:r w:rsidR="00FA60F7" w:rsidRPr="0098434E">
              <w:rPr>
                <w:rStyle w:val="ac"/>
                <w:noProof/>
                <w:lang w:val="en-US"/>
              </w:rPr>
              <w:t xml:space="preserve"> </w:t>
            </w:r>
            <w:r w:rsidR="00FA60F7" w:rsidRPr="0098434E">
              <w:rPr>
                <w:rStyle w:val="ac"/>
                <w:noProof/>
              </w:rPr>
              <w:t>группе</w:t>
            </w:r>
            <w:r w:rsidR="00FA60F7">
              <w:rPr>
                <w:noProof/>
                <w:webHidden/>
              </w:rPr>
              <w:tab/>
            </w:r>
            <w:r w:rsidR="00FA60F7">
              <w:rPr>
                <w:noProof/>
                <w:webHidden/>
              </w:rPr>
              <w:fldChar w:fldCharType="begin"/>
            </w:r>
            <w:r w:rsidR="00FA60F7">
              <w:rPr>
                <w:noProof/>
                <w:webHidden/>
              </w:rPr>
              <w:instrText xml:space="preserve"> PAGEREF _Toc27489473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14:paraId="15747A7F" w14:textId="77777777" w:rsidR="00FA60F7" w:rsidRDefault="009E04FF">
          <w:pPr>
            <w:pStyle w:val="31"/>
            <w:tabs>
              <w:tab w:val="right" w:leader="dot" w:pos="10763"/>
            </w:tabs>
            <w:rPr>
              <w:rFonts w:cstheme="minorBidi"/>
              <w:noProof/>
              <w:sz w:val="22"/>
              <w:szCs w:val="22"/>
            </w:rPr>
          </w:pPr>
          <w:hyperlink w:anchor="_Toc27489474" w:history="1">
            <w:r w:rsidR="00FA60F7" w:rsidRPr="0098434E">
              <w:rPr>
                <w:rStyle w:val="ac"/>
                <w:noProof/>
                <w:lang w:val="en-US"/>
              </w:rPr>
              <w:t>2.</w:t>
            </w:r>
            <w:r w:rsidR="00FA60F7" w:rsidRPr="0098434E">
              <w:rPr>
                <w:rStyle w:val="ac"/>
                <w:noProof/>
              </w:rPr>
              <w:t>5</w:t>
            </w:r>
            <w:r w:rsidR="00FA60F7" w:rsidRPr="0098434E">
              <w:rPr>
                <w:rStyle w:val="ac"/>
                <w:noProof/>
                <w:lang w:val="en-US"/>
              </w:rPr>
              <w:t xml:space="preserve">.1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_Toc27489474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14:paraId="308C27FD" w14:textId="77777777" w:rsidR="00FA60F7" w:rsidRDefault="009E04FF">
          <w:pPr>
            <w:pStyle w:val="31"/>
            <w:tabs>
              <w:tab w:val="right" w:leader="dot" w:pos="10763"/>
            </w:tabs>
            <w:rPr>
              <w:rFonts w:cstheme="minorBidi"/>
              <w:noProof/>
              <w:sz w:val="22"/>
              <w:szCs w:val="22"/>
            </w:rPr>
          </w:pPr>
          <w:hyperlink w:anchor="_Toc27489475" w:history="1">
            <w:r w:rsidR="00FA60F7" w:rsidRPr="0098434E">
              <w:rPr>
                <w:rStyle w:val="ac"/>
                <w:noProof/>
              </w:rPr>
              <w:t>2.5.1.1 Структура объекта информация об устройстве</w:t>
            </w:r>
            <w:r w:rsidR="00FA60F7">
              <w:rPr>
                <w:noProof/>
                <w:webHidden/>
              </w:rPr>
              <w:tab/>
            </w:r>
            <w:r w:rsidR="00FA60F7">
              <w:rPr>
                <w:noProof/>
                <w:webHidden/>
              </w:rPr>
              <w:fldChar w:fldCharType="begin"/>
            </w:r>
            <w:r w:rsidR="00FA60F7">
              <w:rPr>
                <w:noProof/>
                <w:webHidden/>
              </w:rPr>
              <w:instrText xml:space="preserve"> PAGEREF _Toc27489475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14:paraId="0BE6E430" w14:textId="77777777" w:rsidR="00FA60F7" w:rsidRDefault="009E04FF">
          <w:pPr>
            <w:pStyle w:val="31"/>
            <w:tabs>
              <w:tab w:val="right" w:leader="dot" w:pos="10763"/>
            </w:tabs>
            <w:rPr>
              <w:rFonts w:cstheme="minorBidi"/>
              <w:noProof/>
              <w:sz w:val="22"/>
              <w:szCs w:val="22"/>
            </w:rPr>
          </w:pPr>
          <w:hyperlink w:anchor="_Toc27489476" w:history="1">
            <w:r w:rsidR="00FA60F7" w:rsidRPr="0098434E">
              <w:rPr>
                <w:rStyle w:val="ac"/>
                <w:noProof/>
              </w:rPr>
              <w:t>2.5.2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_Toc27489476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14:paraId="33CCBFA8" w14:textId="77777777" w:rsidR="00FA60F7" w:rsidRDefault="009E04FF">
          <w:pPr>
            <w:pStyle w:val="11"/>
            <w:tabs>
              <w:tab w:val="right" w:leader="dot" w:pos="10763"/>
            </w:tabs>
            <w:rPr>
              <w:rFonts w:cstheme="minorBidi"/>
              <w:noProof/>
              <w:sz w:val="22"/>
              <w:szCs w:val="22"/>
            </w:rPr>
          </w:pPr>
          <w:hyperlink w:anchor="_Toc27489477" w:history="1">
            <w:r w:rsidR="00FA60F7" w:rsidRPr="0098434E">
              <w:rPr>
                <w:rStyle w:val="ac"/>
                <w:noProof/>
                <w:lang w:val="en-US"/>
              </w:rPr>
              <w:t>3. Swagger</w:t>
            </w:r>
            <w:r w:rsidR="00FA60F7">
              <w:rPr>
                <w:noProof/>
                <w:webHidden/>
              </w:rPr>
              <w:tab/>
            </w:r>
            <w:r w:rsidR="00FA60F7">
              <w:rPr>
                <w:noProof/>
                <w:webHidden/>
              </w:rPr>
              <w:fldChar w:fldCharType="begin"/>
            </w:r>
            <w:r w:rsidR="00FA60F7">
              <w:rPr>
                <w:noProof/>
                <w:webHidden/>
              </w:rPr>
              <w:instrText xml:space="preserve"> PAGEREF _Toc27489477 \h </w:instrText>
            </w:r>
            <w:r w:rsidR="00FA60F7">
              <w:rPr>
                <w:noProof/>
                <w:webHidden/>
              </w:rPr>
            </w:r>
            <w:r w:rsidR="00FA60F7">
              <w:rPr>
                <w:noProof/>
                <w:webHidden/>
              </w:rPr>
              <w:fldChar w:fldCharType="separate"/>
            </w:r>
            <w:r w:rsidR="00FA60F7">
              <w:rPr>
                <w:noProof/>
                <w:webHidden/>
              </w:rPr>
              <w:t>33</w:t>
            </w:r>
            <w:r w:rsidR="00FA60F7">
              <w:rPr>
                <w:noProof/>
                <w:webHidden/>
              </w:rPr>
              <w:fldChar w:fldCharType="end"/>
            </w:r>
          </w:hyperlink>
        </w:p>
        <w:p w14:paraId="50E16F0A" w14:textId="77777777" w:rsidR="00FA60F7" w:rsidRDefault="009E04FF">
          <w:pPr>
            <w:pStyle w:val="11"/>
            <w:tabs>
              <w:tab w:val="right" w:leader="dot" w:pos="10763"/>
            </w:tabs>
            <w:rPr>
              <w:rFonts w:cstheme="minorBidi"/>
              <w:noProof/>
              <w:sz w:val="22"/>
              <w:szCs w:val="22"/>
            </w:rPr>
          </w:pPr>
          <w:hyperlink w:anchor="_Toc27489478" w:history="1">
            <w:r w:rsidR="00FA60F7" w:rsidRPr="0098434E">
              <w:rPr>
                <w:rStyle w:val="ac"/>
                <w:noProof/>
              </w:rPr>
              <w:t>4. Ссылки на чек.</w:t>
            </w:r>
            <w:r w:rsidR="00FA60F7">
              <w:rPr>
                <w:noProof/>
                <w:webHidden/>
              </w:rPr>
              <w:tab/>
            </w:r>
            <w:r w:rsidR="00FA60F7">
              <w:rPr>
                <w:noProof/>
                <w:webHidden/>
              </w:rPr>
              <w:fldChar w:fldCharType="begin"/>
            </w:r>
            <w:r w:rsidR="00FA60F7">
              <w:rPr>
                <w:noProof/>
                <w:webHidden/>
              </w:rPr>
              <w:instrText xml:space="preserve"> PAGEREF _Toc27489478 \h </w:instrText>
            </w:r>
            <w:r w:rsidR="00FA60F7">
              <w:rPr>
                <w:noProof/>
                <w:webHidden/>
              </w:rPr>
            </w:r>
            <w:r w:rsidR="00FA60F7">
              <w:rPr>
                <w:noProof/>
                <w:webHidden/>
              </w:rPr>
              <w:fldChar w:fldCharType="separate"/>
            </w:r>
            <w:r w:rsidR="00FA60F7">
              <w:rPr>
                <w:noProof/>
                <w:webHidden/>
              </w:rPr>
              <w:t>33</w:t>
            </w:r>
            <w:r w:rsidR="00FA60F7">
              <w:rPr>
                <w:noProof/>
                <w:webHidden/>
              </w:rPr>
              <w:fldChar w:fldCharType="end"/>
            </w:r>
          </w:hyperlink>
        </w:p>
        <w:p w14:paraId="736DB8C2" w14:textId="77777777" w:rsidR="00FA60F7" w:rsidRDefault="009E04FF">
          <w:pPr>
            <w:pStyle w:val="11"/>
            <w:tabs>
              <w:tab w:val="right" w:leader="dot" w:pos="10763"/>
            </w:tabs>
            <w:rPr>
              <w:rFonts w:cstheme="minorBidi"/>
              <w:noProof/>
              <w:sz w:val="22"/>
              <w:szCs w:val="22"/>
            </w:rPr>
          </w:pPr>
          <w:hyperlink w:anchor="_Toc27489479" w:history="1">
            <w:r w:rsidR="00FA60F7" w:rsidRPr="0098434E">
              <w:rPr>
                <w:rStyle w:val="ac"/>
                <w:noProof/>
              </w:rPr>
              <w:t>Изменения в документе</w:t>
            </w:r>
            <w:r w:rsidR="00FA60F7">
              <w:rPr>
                <w:noProof/>
                <w:webHidden/>
              </w:rPr>
              <w:tab/>
            </w:r>
            <w:r w:rsidR="00FA60F7">
              <w:rPr>
                <w:noProof/>
                <w:webHidden/>
              </w:rPr>
              <w:fldChar w:fldCharType="begin"/>
            </w:r>
            <w:r w:rsidR="00FA60F7">
              <w:rPr>
                <w:noProof/>
                <w:webHidden/>
              </w:rPr>
              <w:instrText xml:space="preserve"> PAGEREF _Toc27489479 \h </w:instrText>
            </w:r>
            <w:r w:rsidR="00FA60F7">
              <w:rPr>
                <w:noProof/>
                <w:webHidden/>
              </w:rPr>
            </w:r>
            <w:r w:rsidR="00FA60F7">
              <w:rPr>
                <w:noProof/>
                <w:webHidden/>
              </w:rPr>
              <w:fldChar w:fldCharType="separate"/>
            </w:r>
            <w:r w:rsidR="00FA60F7">
              <w:rPr>
                <w:noProof/>
                <w:webHidden/>
              </w:rPr>
              <w:t>34</w:t>
            </w:r>
            <w:r w:rsidR="00FA60F7">
              <w:rPr>
                <w:noProof/>
                <w:webHidden/>
              </w:rPr>
              <w:fldChar w:fldCharType="end"/>
            </w:r>
          </w:hyperlink>
        </w:p>
        <w:p w14:paraId="5355DA6B" w14:textId="77777777" w:rsidR="00C12E5F" w:rsidRPr="0070058D" w:rsidRDefault="00A95056">
          <w:r w:rsidRPr="0070058D">
            <w:rPr>
              <w:b/>
              <w:bCs/>
            </w:rPr>
            <w:fldChar w:fldCharType="end"/>
          </w:r>
        </w:p>
      </w:sdtContent>
    </w:sdt>
    <w:p w14:paraId="1FA92319" w14:textId="77777777" w:rsidR="00C12E5F" w:rsidRPr="0070058D" w:rsidRDefault="00C12E5F" w:rsidP="00471C8F">
      <w:pPr>
        <w:rPr>
          <w:lang w:val="en-US"/>
        </w:rPr>
      </w:pPr>
      <w:r w:rsidRPr="0070058D">
        <w:br w:type="page"/>
      </w:r>
    </w:p>
    <w:p w14:paraId="36B442F6" w14:textId="77777777" w:rsidR="00471C8F" w:rsidRPr="00107A29" w:rsidRDefault="00EA5C77" w:rsidP="009D7C38">
      <w:pPr>
        <w:pStyle w:val="1"/>
        <w:numPr>
          <w:ilvl w:val="0"/>
          <w:numId w:val="18"/>
        </w:numPr>
      </w:pPr>
      <w:bookmarkStart w:id="6" w:name="_Toc27489452"/>
      <w:r w:rsidRPr="00107A29">
        <w:lastRenderedPageBreak/>
        <w:t>Общее описание</w:t>
      </w:r>
      <w:bookmarkEnd w:id="6"/>
    </w:p>
    <w:p w14:paraId="3C7998C8" w14:textId="77777777"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14:paraId="1FE6FA17" w14:textId="77777777"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14:paraId="7B14F821" w14:textId="77777777" w:rsidR="00820566" w:rsidRDefault="00914065" w:rsidP="003B50FE">
      <w:r>
        <w:t xml:space="preserve">Формат сообщений – </w:t>
      </w:r>
      <w:r>
        <w:rPr>
          <w:lang w:val="en-US"/>
        </w:rPr>
        <w:t>JSON</w:t>
      </w:r>
      <w:r w:rsidRPr="00AC3D96">
        <w:t>.</w:t>
      </w:r>
    </w:p>
    <w:p w14:paraId="6E7FF788" w14:textId="77777777" w:rsidR="00BB096F" w:rsidRDefault="00BB096F" w:rsidP="003B50FE">
      <w:r>
        <w:t>М</w:t>
      </w:r>
      <w:r w:rsidRPr="00BB096F">
        <w:t>аксимальная длина запроса 30720 байт</w:t>
      </w:r>
      <w:r>
        <w:t xml:space="preserve"> </w:t>
      </w:r>
    </w:p>
    <w:p w14:paraId="3E480BD3" w14:textId="77777777"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14:paraId="6CFA7B63" w14:textId="77777777"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14:paraId="605C67B8" w14:textId="77777777" w:rsidR="00914065" w:rsidRDefault="00914065" w:rsidP="003B50FE">
      <w:r>
        <w:t>Интернет-касса имеет публичную часть ключа клиента и осуществляет проверку переданной подписи.</w:t>
      </w:r>
    </w:p>
    <w:p w14:paraId="5403E744" w14:textId="77777777"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14:paraId="34CC0B59" w14:textId="77777777"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14:paraId="12DC218A" w14:textId="77777777"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14:paraId="21FF5432" w14:textId="77777777"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14:paraId="5B4DCA52" w14:textId="77777777" w:rsidR="00856AA8" w:rsidRDefault="00856AA8" w:rsidP="003B50FE"/>
    <w:p w14:paraId="5257828E" w14:textId="77777777" w:rsidR="00856AA8" w:rsidRPr="005F5459" w:rsidRDefault="00856AA8" w:rsidP="003B50FE">
      <w:pPr>
        <w:rPr>
          <w:b/>
        </w:rPr>
      </w:pPr>
      <w:r w:rsidRPr="005F5459">
        <w:rPr>
          <w:b/>
        </w:rPr>
        <w:t>Адреса сред:</w:t>
      </w:r>
    </w:p>
    <w:p w14:paraId="02386877" w14:textId="77777777" w:rsidR="00856AA8" w:rsidRDefault="00856AA8" w:rsidP="00856AA8">
      <w:r>
        <w:t>Тест с автоответчиком:</w:t>
      </w:r>
    </w:p>
    <w:p w14:paraId="490C5FC4" w14:textId="77777777" w:rsidR="00856AA8" w:rsidRDefault="009E04FF" w:rsidP="00856AA8">
      <w:hyperlink r:id="rId9" w:history="1">
        <w:r w:rsidR="00856AA8" w:rsidRPr="00A44AFB">
          <w:rPr>
            <w:rStyle w:val="ac"/>
          </w:rPr>
          <w:t>https://apip.orangedata.ru:2443</w:t>
        </w:r>
      </w:hyperlink>
    </w:p>
    <w:p w14:paraId="7AC2C76E" w14:textId="77777777" w:rsidR="00856AA8" w:rsidRDefault="00856AA8" w:rsidP="00856AA8">
      <w:r>
        <w:rPr>
          <w:lang w:val="en-US"/>
        </w:rPr>
        <w:t>IP</w:t>
      </w:r>
      <w:r w:rsidRPr="00856AA8">
        <w:t xml:space="preserve"> адрес</w:t>
      </w:r>
      <w:r>
        <w:t xml:space="preserve"> </w:t>
      </w:r>
      <w:r w:rsidR="00C6799A" w:rsidRPr="00C6799A">
        <w:t>94.228.252.55</w:t>
      </w:r>
    </w:p>
    <w:p w14:paraId="1D69C704" w14:textId="77777777" w:rsidR="00856AA8" w:rsidRDefault="00856AA8" w:rsidP="00856AA8"/>
    <w:p w14:paraId="7E04A843" w14:textId="77777777" w:rsidR="00856AA8" w:rsidRDefault="00856AA8" w:rsidP="00856AA8">
      <w:proofErr w:type="spellStart"/>
      <w:r>
        <w:t>Продакшен</w:t>
      </w:r>
      <w:proofErr w:type="spellEnd"/>
      <w:r>
        <w:t xml:space="preserve"> среда:</w:t>
      </w:r>
    </w:p>
    <w:p w14:paraId="13B7FAF1" w14:textId="77777777" w:rsidR="00856AA8" w:rsidRDefault="009E04FF" w:rsidP="00856AA8">
      <w:hyperlink r:id="rId10" w:history="1">
        <w:r w:rsidR="00856AA8" w:rsidRPr="00A44AFB">
          <w:rPr>
            <w:rStyle w:val="ac"/>
          </w:rPr>
          <w:t>https://api.orangedata.ru:12003</w:t>
        </w:r>
      </w:hyperlink>
    </w:p>
    <w:p w14:paraId="1422B8E9" w14:textId="77777777" w:rsidR="000712C2" w:rsidRDefault="00856AA8" w:rsidP="000712C2">
      <w:r>
        <w:rPr>
          <w:lang w:val="en-US"/>
        </w:rPr>
        <w:t>IP</w:t>
      </w:r>
      <w:r w:rsidRPr="00856AA8">
        <w:t xml:space="preserve"> адрес 62.76.112.48</w:t>
      </w:r>
      <w:r w:rsidR="000712C2">
        <w:t xml:space="preserve"> и </w:t>
      </w:r>
      <w:r w:rsidR="000712C2" w:rsidRPr="002A1818">
        <w:t>188.170.11.161</w:t>
      </w:r>
    </w:p>
    <w:p w14:paraId="131C6F74" w14:textId="77777777" w:rsidR="000712C2" w:rsidRPr="008C4E7F" w:rsidRDefault="000712C2" w:rsidP="000712C2">
      <w:pPr>
        <w:rPr>
          <w:b/>
        </w:rPr>
      </w:pPr>
      <w:r w:rsidRPr="008C4E7F">
        <w:rPr>
          <w:b/>
        </w:rPr>
        <w:t>Настоятельно рекоме</w:t>
      </w:r>
      <w:r>
        <w:rPr>
          <w:b/>
        </w:rPr>
        <w:t xml:space="preserve">ндуем использовать доменное имя для запросов на </w:t>
      </w:r>
      <w:proofErr w:type="spellStart"/>
      <w:r>
        <w:rPr>
          <w:b/>
        </w:rPr>
        <w:t>продакшен</w:t>
      </w:r>
      <w:proofErr w:type="spellEnd"/>
      <w:r>
        <w:rPr>
          <w:b/>
        </w:rPr>
        <w:t xml:space="preserve"> среде.</w:t>
      </w:r>
    </w:p>
    <w:p w14:paraId="44EC8072" w14:textId="77777777" w:rsidR="00856AA8" w:rsidRPr="00856AA8" w:rsidRDefault="00856AA8" w:rsidP="003B50FE">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14:paraId="40085DF2" w14:textId="77777777" w:rsidR="005F5459" w:rsidRDefault="005F5459" w:rsidP="003B50FE"/>
    <w:p w14:paraId="1C08E029" w14:textId="77777777" w:rsidR="00856AA8" w:rsidRPr="005F5459" w:rsidRDefault="005F5459" w:rsidP="003B50FE">
      <w:pPr>
        <w:rPr>
          <w:b/>
        </w:rPr>
      </w:pPr>
      <w:r w:rsidRPr="005F5459">
        <w:rPr>
          <w:b/>
        </w:rPr>
        <w:t>Библиотеки для разработчиков:</w:t>
      </w:r>
    </w:p>
    <w:p w14:paraId="1B8C572B" w14:textId="77777777" w:rsidR="005F5459" w:rsidRDefault="009E04FF" w:rsidP="003B50FE">
      <w:hyperlink r:id="rId11" w:history="1">
        <w:r w:rsidR="005F5459" w:rsidRPr="00A44AFB">
          <w:rPr>
            <w:rStyle w:val="ac"/>
          </w:rPr>
          <w:t>https://github.com/orangedata-official/</w:t>
        </w:r>
      </w:hyperlink>
    </w:p>
    <w:p w14:paraId="71F8D107" w14:textId="77777777" w:rsidR="005F5459" w:rsidRDefault="005F5459" w:rsidP="003B50FE"/>
    <w:p w14:paraId="7177F386" w14:textId="77777777"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14:paraId="21C650CB" w14:textId="77777777" w:rsidR="005F5459" w:rsidRDefault="005F5459" w:rsidP="003B50FE">
      <w:pPr>
        <w:rPr>
          <w:rStyle w:val="css-truncate"/>
          <w:b/>
        </w:rPr>
      </w:pPr>
    </w:p>
    <w:p w14:paraId="501651FD" w14:textId="77777777" w:rsidR="005F5459" w:rsidRDefault="005F5459" w:rsidP="003B50FE">
      <w:pPr>
        <w:rPr>
          <w:rStyle w:val="css-truncate"/>
          <w:b/>
        </w:rPr>
      </w:pPr>
    </w:p>
    <w:p w14:paraId="03543360" w14:textId="77777777" w:rsidR="005F5459" w:rsidRDefault="005F5459" w:rsidP="003B50FE">
      <w:pPr>
        <w:rPr>
          <w:rStyle w:val="css-truncate"/>
          <w:b/>
        </w:rPr>
      </w:pPr>
    </w:p>
    <w:p w14:paraId="5043A2E5" w14:textId="77777777" w:rsidR="005F5459" w:rsidRDefault="005F5459" w:rsidP="003B50FE">
      <w:pPr>
        <w:rPr>
          <w:rStyle w:val="css-truncate"/>
          <w:b/>
        </w:rPr>
      </w:pPr>
    </w:p>
    <w:p w14:paraId="4DCD0DCD" w14:textId="77777777" w:rsidR="00914065" w:rsidRDefault="00914065" w:rsidP="00E33998">
      <w:pPr>
        <w:pStyle w:val="3"/>
      </w:pPr>
      <w:bookmarkStart w:id="7" w:name="_Toc27489453"/>
      <w:r>
        <w:lastRenderedPageBreak/>
        <w:t>Пример запроса с подписью</w:t>
      </w:r>
      <w:bookmarkEnd w:id="7"/>
    </w:p>
    <w:p w14:paraId="4E973D73" w14:textId="77777777"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14:paraId="1B1D45AA"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14:paraId="4D0638EA"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14:paraId="02C23EA8"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14:paraId="70EA57BE"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14:paraId="69351460"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14:paraId="345B9D7D"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14:paraId="39B58C7E" w14:textId="77777777"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4DB8D93"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14:paraId="75D30509" w14:textId="77777777" w:rsidR="004F1978" w:rsidRDefault="004F1978" w:rsidP="003B50FE">
      <w:pPr>
        <w:rPr>
          <w:lang w:val="en-US"/>
        </w:rPr>
      </w:pPr>
      <w:r>
        <w:t>Ключ</w:t>
      </w:r>
      <w:r w:rsidRPr="00E836A6">
        <w:rPr>
          <w:lang w:val="en-US"/>
        </w:rPr>
        <w:t xml:space="preserve"> </w:t>
      </w:r>
      <w:r>
        <w:rPr>
          <w:lang w:val="en-US"/>
        </w:rPr>
        <w:t>RSA:</w:t>
      </w:r>
    </w:p>
    <w:p w14:paraId="3B7512CC"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14:paraId="155EDE93"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14:paraId="738D654C"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14:paraId="127401C8"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14:paraId="07752229"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14:paraId="33AC43D4"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14:paraId="72B2FA0C"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14:paraId="572F9CFD"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14:paraId="58A66ED9"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14:paraId="03F76BFA" w14:textId="77777777"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14:paraId="45F613F0" w14:textId="77777777"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14:paraId="0C67A7EC" w14:textId="77777777" w:rsidR="00A93EDC" w:rsidRDefault="00A93EDC" w:rsidP="003A3DC7"/>
    <w:p w14:paraId="7FA1B204" w14:textId="77777777" w:rsidR="003A3DC7" w:rsidRDefault="003A3DC7" w:rsidP="003A3DC7">
      <w:r>
        <w:t xml:space="preserve">Пример создания подписи в </w:t>
      </w:r>
      <w:proofErr w:type="spellStart"/>
      <w:r>
        <w:t>php</w:t>
      </w:r>
      <w:proofErr w:type="spellEnd"/>
      <w:r>
        <w:t xml:space="preserve"> с использованием </w:t>
      </w:r>
      <w:bookmarkStart w:id="8" w:name="OLE_LINK73"/>
      <w:bookmarkStart w:id="9"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8"/>
      <w:bookmarkEnd w:id="9"/>
      <w:r w:rsidR="00115D23">
        <w:fldChar w:fldCharType="end"/>
      </w:r>
    </w:p>
    <w:p w14:paraId="793746E0" w14:textId="77777777" w:rsidR="003A3DC7" w:rsidRDefault="003A3DC7" w:rsidP="003A3DC7">
      <w:pPr>
        <w:pStyle w:val="HTML"/>
        <w:shd w:val="clear" w:color="auto" w:fill="333333"/>
        <w:rPr>
          <w:rFonts w:ascii="Consolas" w:hAnsi="Consolas" w:cs="Consolas"/>
          <w:color w:val="DFDFBF"/>
          <w:sz w:val="18"/>
          <w:szCs w:val="18"/>
          <w:lang w:val="en-US"/>
        </w:rPr>
      </w:pPr>
      <w:bookmarkStart w:id="10" w:name="OLE_LINK30"/>
      <w:bookmarkStart w:id="11" w:name="OLE_LINK31"/>
      <w:bookmarkStart w:id="12" w:name="OLE_LINK32"/>
      <w:bookmarkStart w:id="13"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14:paraId="58A6F04A"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10"/>
    <w:bookmarkEnd w:id="11"/>
    <w:bookmarkEnd w:id="12"/>
    <w:bookmarkEnd w:id="13"/>
    <w:p w14:paraId="175D3CE6"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6EF5FA4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proofErr w:type="gramStart"/>
      <w:r>
        <w:rPr>
          <w:rFonts w:ascii="Consolas" w:hAnsi="Consolas" w:cs="Consolas"/>
          <w:color w:val="DFDFBF"/>
          <w:sz w:val="18"/>
          <w:szCs w:val="18"/>
          <w:lang w:val="en-US"/>
        </w:rPr>
        <w:t>);</w:t>
      </w:r>
      <w:proofErr w:type="gramEnd"/>
    </w:p>
    <w:p w14:paraId="6D8E5A04"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14:paraId="0920338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3365A76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5DD4AAD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14:paraId="42AB7E7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4820163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roofErr w:type="gramStart"/>
      <w:r>
        <w:rPr>
          <w:rFonts w:ascii="Consolas" w:hAnsi="Consolas" w:cs="Consolas"/>
          <w:color w:val="DFDFBF"/>
          <w:sz w:val="18"/>
          <w:szCs w:val="18"/>
          <w:lang w:val="en-US"/>
        </w:rPr>
        <w:t>);</w:t>
      </w:r>
      <w:proofErr w:type="gramEnd"/>
    </w:p>
    <w:p w14:paraId="12020F09" w14:textId="77777777"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74077CD2" w14:textId="77777777" w:rsidR="00A93EDC" w:rsidRDefault="00A93EDC" w:rsidP="003A3DC7"/>
    <w:p w14:paraId="5E4C791A" w14:textId="77777777" w:rsidR="00751907" w:rsidRDefault="00751907" w:rsidP="003A3DC7">
      <w:r>
        <w:t xml:space="preserve">Пример создания подписи на </w:t>
      </w:r>
      <w:r>
        <w:rPr>
          <w:lang w:val="en-US"/>
        </w:rPr>
        <w:t>php</w:t>
      </w:r>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14:paraId="36CEBB2E"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14:paraId="33EF9A4B"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14:paraId="09FF0D2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14:paraId="18A79BAF"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14:paraId="710C433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14:paraId="7E7C83FA"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14:paraId="09E001B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14:paraId="71AF632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14:paraId="707B076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14:paraId="3AD73A8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14:paraId="6DEC431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14:paraId="1BD706E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14:paraId="23317ADB"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14:paraId="3C42E55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14:paraId="6D654D3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14:paraId="6251090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14:paraId="59D54D8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14:paraId="670B2B86"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14:paraId="32918F7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14:paraId="1539B5A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14:paraId="61F99C7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14:paraId="3FF40C7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14:paraId="108F3A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14:paraId="61D270B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14:paraId="613A6E3F"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14:paraId="19A4645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14:paraId="52A953D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14:paraId="45012AFA"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14:paraId="58DA9F8C"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14:paraId="562798D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14:paraId="481E9DC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14:paraId="599703C7"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KEYDATA</w:t>
      </w:r>
      <w:r w:rsidRPr="00751907">
        <w:rPr>
          <w:rFonts w:ascii="Consolas" w:hAnsi="Consolas" w:cs="Consolas"/>
          <w:color w:val="DFDFBF"/>
          <w:sz w:val="18"/>
          <w:szCs w:val="18"/>
          <w:lang w:val="en-US"/>
        </w:rPr>
        <w:t>;</w:t>
      </w:r>
      <w:proofErr w:type="gramEnd"/>
    </w:p>
    <w:p w14:paraId="1178BD2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5FFCCB5E"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r w:rsidR="0043412F">
        <w:fldChar w:fldCharType="begin"/>
      </w:r>
      <w:r w:rsidR="0043412F" w:rsidRPr="009C0B23">
        <w:rPr>
          <w:lang w:val="en-US"/>
          <w:rPrChange w:id="14" w:author="Andrey Bogdanov" w:date="2020-08-03T13:54:00Z">
            <w:rPr/>
          </w:rPrChange>
        </w:rPr>
        <w:instrText xml:space="preserve"> HYPERLINK "https://tools.ietf.org/html/rfc3447" \l "page-43" </w:instrText>
      </w:r>
      <w:r w:rsidR="0043412F">
        <w:fldChar w:fldCharType="separate"/>
      </w:r>
      <w:r w:rsidR="00115D23" w:rsidRPr="00D85A4F">
        <w:rPr>
          <w:rStyle w:val="ac"/>
          <w:rFonts w:ascii="Consolas" w:hAnsi="Consolas" w:cs="Consolas"/>
          <w:sz w:val="18"/>
          <w:szCs w:val="18"/>
          <w:lang w:val="en-US"/>
        </w:rPr>
        <w:t>https://tools.ietf.org/html/rfc3447#page-43</w:t>
      </w:r>
      <w:r w:rsidR="0043412F">
        <w:rPr>
          <w:rStyle w:val="ac"/>
          <w:rFonts w:ascii="Consolas" w:hAnsi="Consolas" w:cs="Consolas"/>
          <w:sz w:val="18"/>
          <w:szCs w:val="18"/>
          <w:lang w:val="en-US"/>
        </w:rPr>
        <w:fldChar w:fldCharType="end"/>
      </w:r>
    </w:p>
    <w:p w14:paraId="0012C552"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14:paraId="6B288B0A"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0D6AFDF1"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gramStart"/>
      <w:r w:rsidRPr="00751907">
        <w:rPr>
          <w:rFonts w:ascii="Consolas" w:hAnsi="Consolas" w:cs="Consolas"/>
          <w:color w:val="DFDFBF"/>
          <w:sz w:val="18"/>
          <w:szCs w:val="18"/>
          <w:lang w:val="en-US"/>
        </w:rPr>
        <w:t>pk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14:paraId="5C9CB8AD"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0365B28C"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$pk);</w:t>
      </w:r>
    </w:p>
    <w:p w14:paraId="6F7F5556"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02F9B217" w14:textId="77777777"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14:paraId="4031DAEC" w14:textId="77777777"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53A85CE9" w14:textId="77777777" w:rsidR="00A63358" w:rsidRDefault="00A63358" w:rsidP="003A3DC7">
      <w:r>
        <w:t xml:space="preserve">Пример отправки данных на </w:t>
      </w:r>
      <w:r>
        <w:rPr>
          <w:lang w:val="en-US"/>
        </w:rPr>
        <w:t>php</w:t>
      </w:r>
      <w:r>
        <w:t>:</w:t>
      </w:r>
    </w:p>
    <w:p w14:paraId="7D014AEE" w14:textId="77777777" w:rsidR="00A63358" w:rsidRDefault="00A63358" w:rsidP="003A3DC7"/>
    <w:p w14:paraId="35A4891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14:paraId="042B2DB7"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07858579"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14:paraId="285E2B1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3FA779FA"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16FF5240"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proofErr w:type="gramStart"/>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14:paraId="5C032057"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7EFC813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37F541F7"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14:paraId="56F082A9"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63D176BE"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14:paraId="75C53FB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2B29865A"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7313F9BE"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6060E010"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7F80B15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071FFCD3"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14:paraId="7132D057"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456F817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14:paraId="61C6360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0C1474AE"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14:paraId="07CCF687" w14:textId="77777777" w:rsidR="00A63358" w:rsidRPr="00A63358" w:rsidRDefault="00A63358" w:rsidP="003A3DC7">
      <w:pPr>
        <w:rPr>
          <w:lang w:val="en-US"/>
        </w:rPr>
      </w:pPr>
    </w:p>
    <w:p w14:paraId="5D1A5F2D" w14:textId="77777777"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14:paraId="57C21BC9" w14:textId="77777777" w:rsidR="003A3DC7" w:rsidRDefault="003A3DC7" w:rsidP="003A3DC7"/>
    <w:p w14:paraId="4CB0D113" w14:textId="77777777" w:rsidR="003A3DC7" w:rsidRDefault="003A3DC7" w:rsidP="003A3DC7">
      <w:pPr>
        <w:pStyle w:val="HTML"/>
        <w:shd w:val="clear" w:color="auto" w:fill="333333"/>
        <w:rPr>
          <w:rFonts w:ascii="Consolas" w:hAnsi="Consolas" w:cs="Consolas"/>
          <w:color w:val="DFDFBF"/>
          <w:sz w:val="18"/>
          <w:szCs w:val="18"/>
          <w:lang w:val="en-US"/>
        </w:rPr>
      </w:pPr>
      <w:bookmarkStart w:id="15" w:name="OLE_LINK83"/>
      <w:bookmarkStart w:id="16" w:name="OLE_LINK82"/>
      <w:bookmarkStart w:id="17" w:name="OLE_LINK81"/>
      <w:bookmarkStart w:id="18"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3651A4B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7527C52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11C38BD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15D877C6"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14:paraId="2C77910A"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0204099F"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6FF1DC32"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14:paraId="2C99564A" w14:textId="77777777"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14:paraId="1190237C" w14:textId="77777777"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61AE1447" w14:textId="77777777" w:rsidR="003A3DC7" w:rsidRPr="00215EEF" w:rsidRDefault="003A3DC7" w:rsidP="003A3DC7"/>
    <w:bookmarkEnd w:id="15"/>
    <w:bookmarkEnd w:id="16"/>
    <w:bookmarkEnd w:id="17"/>
    <w:bookmarkEnd w:id="18"/>
    <w:p w14:paraId="6E4CC587" w14:textId="77777777"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14:paraId="1242AEC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2338B189"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50FF9E0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795F24E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52186785"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proofErr w:type="gram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0D4847D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28F8B383"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680B691A"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18CBF359" w14:textId="77777777"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14:paraId="63435C32" w14:textId="77777777"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2A34D337" w14:textId="77777777" w:rsidR="004D311A" w:rsidRPr="00D84659" w:rsidRDefault="004D311A" w:rsidP="00CA4802">
      <w:pPr>
        <w:spacing w:after="160" w:line="259" w:lineRule="auto"/>
      </w:pPr>
      <w:r w:rsidRPr="00F667FD">
        <w:br w:type="page"/>
      </w:r>
    </w:p>
    <w:p w14:paraId="4797B1C8" w14:textId="77777777" w:rsidR="004F178F" w:rsidRDefault="004F178F" w:rsidP="004F178F">
      <w:pPr>
        <w:pStyle w:val="1"/>
      </w:pPr>
      <w:bookmarkStart w:id="19" w:name="_Toc507539849"/>
      <w:bookmarkStart w:id="20" w:name="_Toc27489454"/>
      <w:r>
        <w:lastRenderedPageBreak/>
        <w:t>2. Запросы</w:t>
      </w:r>
      <w:bookmarkEnd w:id="19"/>
      <w:bookmarkEnd w:id="20"/>
    </w:p>
    <w:p w14:paraId="218C2677" w14:textId="77777777" w:rsidR="004F178F" w:rsidRPr="00107A29" w:rsidRDefault="004F178F" w:rsidP="004F178F">
      <w:pPr>
        <w:pStyle w:val="2"/>
      </w:pPr>
      <w:bookmarkStart w:id="21" w:name="_Toc507539850"/>
      <w:bookmarkStart w:id="22" w:name="_Toc27489455"/>
      <w:bookmarkStart w:id="23" w:name="OLE_LINK38"/>
      <w:bookmarkStart w:id="24" w:name="OLE_LINK39"/>
      <w:bookmarkStart w:id="25" w:name="OLE_LINK89"/>
      <w:r>
        <w:t>2</w:t>
      </w:r>
      <w:r w:rsidRPr="00107A29">
        <w:t xml:space="preserve">.1 </w:t>
      </w:r>
      <w:r>
        <w:t>Создания чека</w:t>
      </w:r>
      <w:bookmarkEnd w:id="21"/>
      <w:bookmarkEnd w:id="22"/>
    </w:p>
    <w:p w14:paraId="18AC70C9" w14:textId="77777777" w:rsidR="004F178F" w:rsidRDefault="004F178F" w:rsidP="004F178F">
      <w:pPr>
        <w:rPr>
          <w:rFonts w:cs="Arial"/>
        </w:rPr>
      </w:pPr>
      <w:bookmarkStart w:id="26" w:name="OLE_LINK273"/>
      <w:bookmarkStart w:id="27" w:name="OLE_LINK274"/>
      <w:r>
        <w:rPr>
          <w:rFonts w:cs="Arial"/>
        </w:rPr>
        <w:t xml:space="preserve">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w:t>
      </w:r>
      <w:proofErr w:type="gramStart"/>
      <w:r>
        <w:rPr>
          <w:rFonts w:cs="Arial"/>
        </w:rPr>
        <w:t>чека(</w:t>
      </w:r>
      <w:proofErr w:type="gramEnd"/>
      <w:r>
        <w:rPr>
          <w:rFonts w:cs="Arial"/>
        </w:rPr>
        <w:t>п.2.2). Плюс, данный идентификатор обеспечивает идемпотентность запросов. Данный идентификатор должен быть уникальным в пределах организации.</w:t>
      </w:r>
    </w:p>
    <w:p w14:paraId="2A6F826C" w14:textId="77777777"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14:paraId="12EB33F1" w14:textId="77777777" w:rsidR="004F178F" w:rsidRDefault="004F178F" w:rsidP="004F178F">
      <w:pPr>
        <w:rPr>
          <w:rFonts w:cs="Arial"/>
        </w:rPr>
      </w:pPr>
    </w:p>
    <w:p w14:paraId="64345BB2" w14:textId="77777777"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14:paraId="47AEAFE1" w14:textId="77777777" w:rsidR="004F178F" w:rsidRPr="00197376"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r w:rsidR="00197376">
        <w:rPr>
          <w:rFonts w:cs="Arial"/>
        </w:rPr>
        <w:t xml:space="preserve"> Для вендинга и транспорта передача групп обязательна. Название групп «</w:t>
      </w:r>
      <w:r w:rsidR="00197376">
        <w:rPr>
          <w:rFonts w:cs="Arial"/>
          <w:lang w:val="en-US"/>
        </w:rPr>
        <w:t>vend</w:t>
      </w:r>
      <w:r w:rsidR="00197376">
        <w:rPr>
          <w:rFonts w:cs="Arial"/>
        </w:rPr>
        <w:t>»</w:t>
      </w:r>
      <w:r w:rsidR="00197376" w:rsidRPr="000712C2">
        <w:rPr>
          <w:rFonts w:cs="Arial"/>
        </w:rPr>
        <w:t xml:space="preserve"> </w:t>
      </w:r>
      <w:r w:rsidR="00197376">
        <w:rPr>
          <w:rFonts w:cs="Arial"/>
        </w:rPr>
        <w:t>и «</w:t>
      </w:r>
      <w:proofErr w:type="spellStart"/>
      <w:r w:rsidR="00197376">
        <w:rPr>
          <w:rFonts w:cs="Arial"/>
          <w:lang w:val="en-US"/>
        </w:rPr>
        <w:t>transp</w:t>
      </w:r>
      <w:proofErr w:type="spellEnd"/>
      <w:r w:rsidR="00197376">
        <w:rPr>
          <w:rFonts w:cs="Arial"/>
        </w:rPr>
        <w:t>»</w:t>
      </w:r>
      <w:r w:rsidR="00197376" w:rsidRPr="000712C2">
        <w:rPr>
          <w:rFonts w:cs="Arial"/>
        </w:rPr>
        <w:t xml:space="preserve"> </w:t>
      </w:r>
      <w:r w:rsidR="00197376">
        <w:rPr>
          <w:rFonts w:cs="Arial"/>
        </w:rPr>
        <w:t>соответственно.</w:t>
      </w:r>
    </w:p>
    <w:p w14:paraId="139E1A04" w14:textId="77777777" w:rsidR="004F178F" w:rsidRPr="00C16811" w:rsidRDefault="004F178F" w:rsidP="004F178F">
      <w:pPr>
        <w:rPr>
          <w:rFonts w:cs="Arial"/>
        </w:rPr>
      </w:pPr>
    </w:p>
    <w:p w14:paraId="3358C5AC" w14:textId="77777777" w:rsidR="004F178F" w:rsidRPr="000712C2" w:rsidRDefault="004F178F" w:rsidP="004F178F">
      <w:pPr>
        <w:rPr>
          <w:rFonts w:cs="Arial"/>
          <w:b/>
        </w:rPr>
      </w:pPr>
      <w:bookmarkStart w:id="28" w:name="OLE_LINK4"/>
      <w:bookmarkStart w:id="29" w:name="OLE_LINK5"/>
      <w:bookmarkStart w:id="30" w:name="OLE_LINK6"/>
      <w:bookmarkStart w:id="31" w:name="OLE_LINK7"/>
      <w:bookmarkStart w:id="32" w:name="OLE_LINK8"/>
      <w:bookmarkStart w:id="33" w:name="OLE_LINK9"/>
      <w:bookmarkStart w:id="34" w:name="OLE_LINK10"/>
      <w:bookmarkStart w:id="35" w:name="OLE_LINK11"/>
      <w:bookmarkStart w:id="36" w:name="OLE_LINK12"/>
      <w:bookmarkStart w:id="37" w:name="OLE_LINK13"/>
      <w:bookmarkStart w:id="38" w:name="OLE_LINK74"/>
      <w:bookmarkStart w:id="39" w:name="OLE_LINK75"/>
      <w:bookmarkStart w:id="40" w:name="OLE_LINK76"/>
      <w:r>
        <w:rPr>
          <w:rFonts w:cs="Arial"/>
        </w:rPr>
        <w:t>З</w:t>
      </w:r>
      <w:r w:rsidRPr="00C16811">
        <w:rPr>
          <w:rFonts w:cs="Arial"/>
        </w:rPr>
        <w:t>апрос</w:t>
      </w:r>
      <w:r w:rsidRPr="000712C2">
        <w:rPr>
          <w:rFonts w:cs="Arial"/>
        </w:rPr>
        <w:t>:</w:t>
      </w:r>
      <w:bookmarkStart w:id="41" w:name="OLE_LINK108"/>
      <w:bookmarkStart w:id="42" w:name="OLE_LINK109"/>
      <w:bookmarkStart w:id="43" w:name="OLE_LINK110"/>
      <w:r w:rsidRPr="000712C2">
        <w:rPr>
          <w:rFonts w:cs="Arial"/>
        </w:rPr>
        <w:t xml:space="preserve"> </w:t>
      </w:r>
      <w:r w:rsidRPr="00DF451F">
        <w:rPr>
          <w:rFonts w:cs="Arial"/>
          <w:b/>
          <w:lang w:val="en-US"/>
        </w:rPr>
        <w:t>POST</w:t>
      </w:r>
      <w:r w:rsidRPr="000712C2">
        <w:rPr>
          <w:rFonts w:cs="Arial"/>
        </w:rPr>
        <w:t xml:space="preserve"> </w:t>
      </w:r>
      <w:r w:rsidRPr="000712C2">
        <w:rPr>
          <w:rFonts w:cs="Arial"/>
          <w:b/>
        </w:rPr>
        <w:t>/</w:t>
      </w:r>
      <w:proofErr w:type="spellStart"/>
      <w:r w:rsidRPr="004D311A">
        <w:rPr>
          <w:rFonts w:cs="Arial"/>
          <w:b/>
          <w:lang w:val="en-US"/>
        </w:rPr>
        <w:t>api</w:t>
      </w:r>
      <w:proofErr w:type="spellEnd"/>
      <w:r w:rsidRPr="000712C2">
        <w:rPr>
          <w:rFonts w:cs="Arial"/>
          <w:b/>
        </w:rPr>
        <w:t>/</w:t>
      </w:r>
      <w:r w:rsidRPr="004D311A">
        <w:rPr>
          <w:rFonts w:cs="Arial"/>
          <w:b/>
          <w:lang w:val="en-US"/>
        </w:rPr>
        <w:t>v</w:t>
      </w:r>
      <w:r w:rsidRPr="000712C2">
        <w:rPr>
          <w:rFonts w:cs="Arial"/>
          <w:b/>
        </w:rPr>
        <w:t>2/</w:t>
      </w:r>
      <w:bookmarkEnd w:id="28"/>
      <w:bookmarkEnd w:id="29"/>
      <w:bookmarkEnd w:id="30"/>
      <w:bookmarkEnd w:id="31"/>
      <w:bookmarkEnd w:id="32"/>
      <w:bookmarkEnd w:id="33"/>
      <w:bookmarkEnd w:id="34"/>
      <w:bookmarkEnd w:id="35"/>
      <w:bookmarkEnd w:id="36"/>
      <w:bookmarkEnd w:id="37"/>
      <w:r>
        <w:rPr>
          <w:rFonts w:cs="Arial"/>
          <w:b/>
          <w:lang w:val="en-US"/>
        </w:rPr>
        <w:t>documents</w:t>
      </w:r>
      <w:r w:rsidRPr="000712C2">
        <w:rPr>
          <w:rFonts w:cs="Arial"/>
          <w:b/>
        </w:rPr>
        <w:t>/</w:t>
      </w:r>
    </w:p>
    <w:p w14:paraId="6FA4367E" w14:textId="77777777" w:rsidR="004F178F" w:rsidRPr="000712C2" w:rsidRDefault="004F178F" w:rsidP="004F178F">
      <w:pPr>
        <w:rPr>
          <w:rFonts w:cs="Arial"/>
        </w:rPr>
      </w:pPr>
    </w:p>
    <w:p w14:paraId="09CB65E8" w14:textId="77777777" w:rsidR="004F178F" w:rsidRDefault="004F178F" w:rsidP="004F178F">
      <w:pPr>
        <w:pStyle w:val="3"/>
        <w:rPr>
          <w:rFonts w:ascii="Verdana" w:hAnsi="Verdana" w:cs="Arial"/>
        </w:rPr>
      </w:pPr>
      <w:bookmarkStart w:id="44" w:name="OLE_LINK86"/>
      <w:bookmarkStart w:id="45" w:name="OLE_LINK87"/>
      <w:bookmarkStart w:id="46" w:name="OLE_LINK88"/>
      <w:bookmarkStart w:id="47" w:name="_Toc507539851"/>
      <w:bookmarkStart w:id="48" w:name="_Toc27489456"/>
      <w:bookmarkStart w:id="49" w:name="OLE_LINK192"/>
      <w:bookmarkStart w:id="50" w:name="OLE_LINK222"/>
      <w:bookmarkEnd w:id="41"/>
      <w:bookmarkEnd w:id="42"/>
      <w:bookmarkEnd w:id="43"/>
      <w:r>
        <w:t>2.1.1 Тело запроса</w:t>
      </w:r>
      <w:bookmarkEnd w:id="44"/>
      <w:bookmarkEnd w:id="45"/>
      <w:bookmarkEnd w:id="46"/>
      <w:bookmarkEnd w:id="47"/>
      <w:bookmarkEnd w:id="48"/>
    </w:p>
    <w:tbl>
      <w:tblPr>
        <w:tblStyle w:val="a4"/>
        <w:tblW w:w="10283" w:type="dxa"/>
        <w:tblLook w:val="04A0" w:firstRow="1" w:lastRow="0" w:firstColumn="1" w:lastColumn="0" w:noHBand="0" w:noVBand="1"/>
      </w:tblPr>
      <w:tblGrid>
        <w:gridCol w:w="1813"/>
        <w:gridCol w:w="5808"/>
        <w:gridCol w:w="2662"/>
      </w:tblGrid>
      <w:tr w:rsidR="004F178F" w:rsidRPr="008F4F86" w14:paraId="6CDCEB97" w14:textId="77777777" w:rsidTr="005A1481">
        <w:tc>
          <w:tcPr>
            <w:tcW w:w="1813" w:type="dxa"/>
          </w:tcPr>
          <w:p w14:paraId="5B111892" w14:textId="77777777" w:rsidR="004F178F" w:rsidRPr="009E5CA4" w:rsidRDefault="004F178F" w:rsidP="005A1481">
            <w:pPr>
              <w:rPr>
                <w:rFonts w:cs="Arial"/>
                <w:lang w:val="en-US"/>
              </w:rPr>
            </w:pPr>
            <w:bookmarkStart w:id="51" w:name="OLE_LINK121"/>
            <w:bookmarkStart w:id="52" w:name="OLE_LINK191"/>
            <w:bookmarkStart w:id="53" w:name="OLE_LINK223"/>
            <w:bookmarkEnd w:id="49"/>
            <w:bookmarkEnd w:id="50"/>
            <w:r>
              <w:rPr>
                <w:rFonts w:cs="Arial"/>
                <w:lang w:val="en-US"/>
              </w:rPr>
              <w:t>id</w:t>
            </w:r>
          </w:p>
        </w:tc>
        <w:tc>
          <w:tcPr>
            <w:tcW w:w="5808" w:type="dxa"/>
          </w:tcPr>
          <w:p w14:paraId="39E88815" w14:textId="77777777" w:rsidR="004F178F" w:rsidRPr="00DF451F" w:rsidRDefault="004F178F" w:rsidP="005A1481">
            <w:pPr>
              <w:rPr>
                <w:rFonts w:cs="Arial"/>
              </w:rPr>
            </w:pPr>
            <w:bookmarkStart w:id="54" w:name="OLE_LINK40"/>
            <w:bookmarkStart w:id="55" w:name="OLE_LINK41"/>
            <w:bookmarkStart w:id="56" w:name="OLE_LINK42"/>
            <w:bookmarkStart w:id="57" w:name="OLE_LINK95"/>
            <w:bookmarkStart w:id="58" w:name="OLE_LINK257"/>
            <w:bookmarkStart w:id="59" w:name="OLE_LINK258"/>
            <w:r>
              <w:rPr>
                <w:rFonts w:cs="Arial"/>
              </w:rPr>
              <w:t>Идентификатор документа</w:t>
            </w:r>
            <w:bookmarkEnd w:id="54"/>
            <w:bookmarkEnd w:id="55"/>
            <w:bookmarkEnd w:id="56"/>
            <w:bookmarkEnd w:id="57"/>
            <w:bookmarkEnd w:id="58"/>
            <w:bookmarkEnd w:id="59"/>
          </w:p>
        </w:tc>
        <w:tc>
          <w:tcPr>
            <w:tcW w:w="2662" w:type="dxa"/>
          </w:tcPr>
          <w:p w14:paraId="28B96ED0" w14:textId="77777777"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14:paraId="29FBC5B1" w14:textId="77777777" w:rsidTr="005A1481">
        <w:tc>
          <w:tcPr>
            <w:tcW w:w="1813" w:type="dxa"/>
          </w:tcPr>
          <w:p w14:paraId="7246EB60" w14:textId="77777777" w:rsidR="004F178F" w:rsidRPr="0000532B" w:rsidRDefault="00C73C77" w:rsidP="005A1481">
            <w:pPr>
              <w:rPr>
                <w:rFonts w:cs="Arial"/>
              </w:rPr>
            </w:pPr>
            <w:r>
              <w:rPr>
                <w:rFonts w:cs="Arial"/>
                <w:lang w:val="en-US"/>
              </w:rPr>
              <w:t>i</w:t>
            </w:r>
            <w:r w:rsidR="004F178F">
              <w:rPr>
                <w:rFonts w:cs="Arial"/>
                <w:lang w:val="en-US"/>
              </w:rPr>
              <w:t>nn</w:t>
            </w:r>
          </w:p>
        </w:tc>
        <w:tc>
          <w:tcPr>
            <w:tcW w:w="5808" w:type="dxa"/>
          </w:tcPr>
          <w:p w14:paraId="25C0B4E4" w14:textId="77777777" w:rsidR="004F178F" w:rsidRPr="00B2081D" w:rsidRDefault="004F178F" w:rsidP="005A1481">
            <w:pPr>
              <w:rPr>
                <w:rFonts w:cs="Arial"/>
              </w:rPr>
            </w:pPr>
            <w:bookmarkStart w:id="60" w:name="OLE_LINK59"/>
            <w:bookmarkStart w:id="61" w:name="OLE_LINK60"/>
            <w:bookmarkStart w:id="62" w:name="OLE_LINK64"/>
            <w:bookmarkStart w:id="63" w:name="OLE_LINK259"/>
            <w:bookmarkStart w:id="64" w:name="OLE_LINK260"/>
            <w:r>
              <w:rPr>
                <w:rFonts w:cs="Arial"/>
              </w:rPr>
              <w:t>ИНН организации, для которой пробивается чек</w:t>
            </w:r>
            <w:bookmarkEnd w:id="60"/>
            <w:bookmarkEnd w:id="61"/>
            <w:bookmarkEnd w:id="62"/>
            <w:bookmarkEnd w:id="63"/>
            <w:bookmarkEnd w:id="64"/>
          </w:p>
        </w:tc>
        <w:tc>
          <w:tcPr>
            <w:tcW w:w="2662" w:type="dxa"/>
          </w:tcPr>
          <w:p w14:paraId="6CE861C5" w14:textId="77777777"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14:paraId="6E750453" w14:textId="77777777" w:rsidTr="005A1481">
        <w:tc>
          <w:tcPr>
            <w:tcW w:w="1813" w:type="dxa"/>
          </w:tcPr>
          <w:p w14:paraId="3ADBEC58" w14:textId="77777777"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14:paraId="2206CC07" w14:textId="77777777" w:rsidR="004F178F" w:rsidRPr="00E41E42" w:rsidRDefault="004F178F" w:rsidP="005A1481">
            <w:pPr>
              <w:rPr>
                <w:rFonts w:cs="Arial"/>
              </w:rPr>
            </w:pPr>
            <w:bookmarkStart w:id="65" w:name="OLE_LINK261"/>
            <w:bookmarkStart w:id="66" w:name="OLE_LINK262"/>
            <w:r>
              <w:rPr>
                <w:rFonts w:cs="Arial"/>
              </w:rPr>
              <w:t>Группа устройств, с помощью которых будет пробит чек</w:t>
            </w:r>
            <w:bookmarkEnd w:id="65"/>
            <w:bookmarkEnd w:id="66"/>
          </w:p>
        </w:tc>
        <w:tc>
          <w:tcPr>
            <w:tcW w:w="2662" w:type="dxa"/>
          </w:tcPr>
          <w:p w14:paraId="79CDFD22" w14:textId="77777777"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14:paraId="0DC0402D" w14:textId="77777777" w:rsidTr="005A1481">
        <w:tc>
          <w:tcPr>
            <w:tcW w:w="1813" w:type="dxa"/>
          </w:tcPr>
          <w:p w14:paraId="1A33D17A" w14:textId="77777777" w:rsidR="004F178F" w:rsidRPr="008F4F86" w:rsidRDefault="004F178F" w:rsidP="005A1481">
            <w:pPr>
              <w:rPr>
                <w:rFonts w:cs="Arial"/>
                <w:lang w:val="en-US"/>
              </w:rPr>
            </w:pPr>
            <w:r>
              <w:rPr>
                <w:rFonts w:cs="Arial"/>
                <w:lang w:val="en-US"/>
              </w:rPr>
              <w:t>content</w:t>
            </w:r>
          </w:p>
        </w:tc>
        <w:tc>
          <w:tcPr>
            <w:tcW w:w="5808" w:type="dxa"/>
          </w:tcPr>
          <w:p w14:paraId="50F7E965" w14:textId="77777777" w:rsidR="004F178F" w:rsidRPr="00EB31B9" w:rsidRDefault="004F178F" w:rsidP="005A1481">
            <w:pPr>
              <w:rPr>
                <w:rFonts w:cs="Arial"/>
              </w:rPr>
            </w:pPr>
            <w:bookmarkStart w:id="67" w:name="OLE_LINK265"/>
            <w:bookmarkStart w:id="68" w:name="OLE_LINK266"/>
            <w:bookmarkStart w:id="69" w:name="OLE_LINK272"/>
            <w:r>
              <w:rPr>
                <w:rFonts w:cs="Arial"/>
              </w:rPr>
              <w:t>Содержимое документа</w:t>
            </w:r>
            <w:bookmarkEnd w:id="67"/>
            <w:bookmarkEnd w:id="68"/>
            <w:bookmarkEnd w:id="69"/>
          </w:p>
        </w:tc>
        <w:tc>
          <w:tcPr>
            <w:tcW w:w="2662" w:type="dxa"/>
          </w:tcPr>
          <w:p w14:paraId="51C1AABF" w14:textId="77777777" w:rsidR="004F178F" w:rsidRPr="00525F22" w:rsidRDefault="004F178F" w:rsidP="005A1481">
            <w:pPr>
              <w:rPr>
                <w:rFonts w:cs="Arial"/>
              </w:rPr>
            </w:pPr>
            <w:bookmarkStart w:id="70" w:name="OLE_LINK130"/>
            <w:bookmarkStart w:id="71" w:name="OLE_LINK132"/>
            <w:bookmarkStart w:id="72" w:name="OLE_LINK148"/>
            <w:r>
              <w:rPr>
                <w:rFonts w:cs="Arial"/>
              </w:rPr>
              <w:t>Структура п.</w:t>
            </w:r>
            <w:bookmarkStart w:id="73" w:name="OLE_LINK122"/>
            <w:bookmarkStart w:id="74" w:name="OLE_LINK123"/>
            <w:bookmarkStart w:id="75" w:name="OLE_LINK124"/>
            <w:r>
              <w:rPr>
                <w:rFonts w:cs="Arial"/>
              </w:rPr>
              <w:t>2.1.1.1</w:t>
            </w:r>
            <w:bookmarkEnd w:id="70"/>
            <w:bookmarkEnd w:id="71"/>
            <w:bookmarkEnd w:id="72"/>
            <w:bookmarkEnd w:id="73"/>
            <w:bookmarkEnd w:id="74"/>
            <w:bookmarkEnd w:id="75"/>
          </w:p>
        </w:tc>
      </w:tr>
      <w:tr w:rsidR="004F178F" w:rsidRPr="008F4F86" w14:paraId="5BD08567" w14:textId="77777777" w:rsidTr="005A1481">
        <w:tc>
          <w:tcPr>
            <w:tcW w:w="1813" w:type="dxa"/>
          </w:tcPr>
          <w:p w14:paraId="236AA935" w14:textId="77777777" w:rsidR="004F178F" w:rsidRDefault="004F178F" w:rsidP="005A1481">
            <w:pPr>
              <w:rPr>
                <w:rFonts w:cs="Arial"/>
                <w:lang w:val="en-US"/>
              </w:rPr>
            </w:pPr>
            <w:bookmarkStart w:id="76" w:name="_Hlk491897393"/>
            <w:r>
              <w:rPr>
                <w:rFonts w:cs="Arial"/>
                <w:lang w:val="en-US"/>
              </w:rPr>
              <w:t>key</w:t>
            </w:r>
          </w:p>
        </w:tc>
        <w:tc>
          <w:tcPr>
            <w:tcW w:w="5808" w:type="dxa"/>
          </w:tcPr>
          <w:p w14:paraId="4DEA2C32" w14:textId="77777777" w:rsidR="004F178F" w:rsidRPr="00BB096F" w:rsidRDefault="00BB096F" w:rsidP="009D1FE4">
            <w:pPr>
              <w:rPr>
                <w:rFonts w:cs="Arial"/>
              </w:rPr>
            </w:pPr>
            <w:bookmarkStart w:id="77" w:name="OLE_LINK263"/>
            <w:bookmarkStart w:id="78"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7"/>
            <w:bookmarkEnd w:id="78"/>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14:paraId="2BAE611E" w14:textId="77777777"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14:paraId="2B0632B6" w14:textId="77777777" w:rsidTr="005A1481">
        <w:tc>
          <w:tcPr>
            <w:tcW w:w="1813" w:type="dxa"/>
          </w:tcPr>
          <w:p w14:paraId="699AA186" w14:textId="77777777"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14:paraId="6C337B1A" w14:textId="77777777"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14:paraId="0E068418" w14:textId="77777777"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8"/>
      <w:bookmarkEnd w:id="39"/>
      <w:bookmarkEnd w:id="40"/>
      <w:bookmarkEnd w:id="51"/>
      <w:bookmarkEnd w:id="52"/>
      <w:bookmarkEnd w:id="53"/>
      <w:bookmarkEnd w:id="76"/>
    </w:tbl>
    <w:p w14:paraId="27D4271E" w14:textId="77777777" w:rsidR="004F178F" w:rsidRDefault="004F178F" w:rsidP="004F178F"/>
    <w:p w14:paraId="10ED69D1" w14:textId="77777777" w:rsidR="004F178F" w:rsidRPr="00C16811" w:rsidRDefault="004F178F" w:rsidP="004F178F">
      <w:pPr>
        <w:pStyle w:val="3"/>
      </w:pPr>
      <w:bookmarkStart w:id="79" w:name="_Toc507539852"/>
      <w:bookmarkStart w:id="80" w:name="_Toc27489457"/>
      <w:bookmarkStart w:id="81" w:name="OLE_LINK125"/>
      <w:r>
        <w:rPr>
          <w:rFonts w:cs="Arial"/>
        </w:rPr>
        <w:t>2.1.1.1</w:t>
      </w:r>
      <w:r>
        <w:t xml:space="preserve"> Содержимое документа</w:t>
      </w:r>
      <w:bookmarkEnd w:id="79"/>
      <w:bookmarkEnd w:id="80"/>
    </w:p>
    <w:tbl>
      <w:tblPr>
        <w:tblStyle w:val="a4"/>
        <w:tblW w:w="10283" w:type="dxa"/>
        <w:tblLook w:val="04A0" w:firstRow="1" w:lastRow="0" w:firstColumn="1" w:lastColumn="0" w:noHBand="0" w:noVBand="1"/>
      </w:tblPr>
      <w:tblGrid>
        <w:gridCol w:w="4307"/>
        <w:gridCol w:w="3486"/>
        <w:gridCol w:w="2490"/>
      </w:tblGrid>
      <w:tr w:rsidR="004F178F" w:rsidRPr="008F4F86" w14:paraId="051EC326" w14:textId="77777777" w:rsidTr="008D0639">
        <w:tc>
          <w:tcPr>
            <w:tcW w:w="4307" w:type="dxa"/>
          </w:tcPr>
          <w:p w14:paraId="7F012813" w14:textId="77777777" w:rsidR="004F178F" w:rsidRPr="00BB096F" w:rsidRDefault="004F178F" w:rsidP="005A1481">
            <w:pPr>
              <w:rPr>
                <w:rFonts w:cs="Arial"/>
              </w:rPr>
            </w:pPr>
            <w:r>
              <w:rPr>
                <w:rFonts w:cs="Arial"/>
                <w:lang w:val="en-US"/>
              </w:rPr>
              <w:t>type</w:t>
            </w:r>
          </w:p>
        </w:tc>
        <w:tc>
          <w:tcPr>
            <w:tcW w:w="3486" w:type="dxa"/>
          </w:tcPr>
          <w:p w14:paraId="6A6B6719" w14:textId="77777777" w:rsidR="004F178F" w:rsidRDefault="004F178F" w:rsidP="005A1481">
            <w:pPr>
              <w:rPr>
                <w:rFonts w:cs="Arial"/>
              </w:rPr>
            </w:pPr>
            <w:bookmarkStart w:id="82" w:name="OLE_LINK277"/>
            <w:bookmarkStart w:id="83" w:name="OLE_LINK282"/>
            <w:bookmarkStart w:id="84" w:name="OLE_LINK283"/>
            <w:r>
              <w:rPr>
                <w:rFonts w:cs="Arial"/>
              </w:rPr>
              <w:t>Признак расчета, 1054:</w:t>
            </w:r>
          </w:p>
          <w:p w14:paraId="355F1036" w14:textId="77777777" w:rsidR="004F178F" w:rsidRDefault="004F178F" w:rsidP="005A1481">
            <w:pPr>
              <w:pStyle w:val="a3"/>
              <w:numPr>
                <w:ilvl w:val="0"/>
                <w:numId w:val="8"/>
              </w:numPr>
              <w:rPr>
                <w:rFonts w:cs="Arial"/>
              </w:rPr>
            </w:pPr>
            <w:r>
              <w:rPr>
                <w:rFonts w:cs="Arial"/>
              </w:rPr>
              <w:t>Приход</w:t>
            </w:r>
          </w:p>
          <w:p w14:paraId="1AFDB133" w14:textId="77777777" w:rsidR="004F178F" w:rsidRDefault="004F178F" w:rsidP="005A1481">
            <w:pPr>
              <w:pStyle w:val="a3"/>
              <w:numPr>
                <w:ilvl w:val="0"/>
                <w:numId w:val="8"/>
              </w:numPr>
              <w:rPr>
                <w:rFonts w:cs="Arial"/>
              </w:rPr>
            </w:pPr>
            <w:r>
              <w:rPr>
                <w:rFonts w:cs="Arial"/>
              </w:rPr>
              <w:t>Возврат прихода</w:t>
            </w:r>
          </w:p>
          <w:p w14:paraId="1183B33E" w14:textId="77777777" w:rsidR="004F178F" w:rsidRDefault="004F178F" w:rsidP="005A1481">
            <w:pPr>
              <w:pStyle w:val="a3"/>
              <w:numPr>
                <w:ilvl w:val="0"/>
                <w:numId w:val="8"/>
              </w:numPr>
              <w:rPr>
                <w:rFonts w:cs="Arial"/>
              </w:rPr>
            </w:pPr>
            <w:r>
              <w:rPr>
                <w:rFonts w:cs="Arial"/>
              </w:rPr>
              <w:t>Расход</w:t>
            </w:r>
          </w:p>
          <w:p w14:paraId="04801078" w14:textId="77777777" w:rsidR="004F178F" w:rsidRPr="00EB31B9" w:rsidRDefault="004F178F" w:rsidP="005A1481">
            <w:pPr>
              <w:pStyle w:val="a3"/>
              <w:numPr>
                <w:ilvl w:val="0"/>
                <w:numId w:val="8"/>
              </w:numPr>
              <w:rPr>
                <w:rFonts w:cs="Arial"/>
              </w:rPr>
            </w:pPr>
            <w:r>
              <w:rPr>
                <w:rFonts w:cs="Arial"/>
              </w:rPr>
              <w:t>Возврат расхода</w:t>
            </w:r>
            <w:bookmarkEnd w:id="82"/>
            <w:bookmarkEnd w:id="83"/>
            <w:bookmarkEnd w:id="84"/>
          </w:p>
        </w:tc>
        <w:tc>
          <w:tcPr>
            <w:tcW w:w="2490" w:type="dxa"/>
          </w:tcPr>
          <w:p w14:paraId="40046EE3" w14:textId="77777777"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14:paraId="48CA5CE1" w14:textId="77777777" w:rsidTr="008D0639">
        <w:tc>
          <w:tcPr>
            <w:tcW w:w="4307" w:type="dxa"/>
          </w:tcPr>
          <w:p w14:paraId="083143A1" w14:textId="77777777"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486" w:type="dxa"/>
          </w:tcPr>
          <w:p w14:paraId="64FC1B27" w14:textId="77777777" w:rsidR="004F178F" w:rsidRPr="00B2081D" w:rsidRDefault="004F178F" w:rsidP="005A1481">
            <w:pPr>
              <w:rPr>
                <w:rFonts w:cs="Arial"/>
              </w:rPr>
            </w:pPr>
            <w:bookmarkStart w:id="85" w:name="OLE_LINK284"/>
            <w:bookmarkStart w:id="86" w:name="OLE_LINK289"/>
            <w:bookmarkStart w:id="87" w:name="OLE_LINK290"/>
            <w:bookmarkStart w:id="88" w:name="OLE_LINK344"/>
            <w:bookmarkStart w:id="89" w:name="OLE_LINK345"/>
            <w:r>
              <w:rPr>
                <w:rFonts w:cs="Arial"/>
              </w:rPr>
              <w:t xml:space="preserve">Список </w:t>
            </w:r>
            <w:r w:rsidRPr="00C427A1">
              <w:t>предмет</w:t>
            </w:r>
            <w:r>
              <w:t>ов</w:t>
            </w:r>
            <w:r w:rsidRPr="00C427A1">
              <w:t xml:space="preserve"> расчета</w:t>
            </w:r>
            <w:r>
              <w:t>, 1059</w:t>
            </w:r>
            <w:bookmarkEnd w:id="85"/>
            <w:bookmarkEnd w:id="86"/>
            <w:bookmarkEnd w:id="87"/>
            <w:bookmarkEnd w:id="88"/>
            <w:bookmarkEnd w:id="89"/>
          </w:p>
        </w:tc>
        <w:tc>
          <w:tcPr>
            <w:tcW w:w="2490" w:type="dxa"/>
          </w:tcPr>
          <w:p w14:paraId="36AA92B1" w14:textId="77777777"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14:paraId="1F9489C7" w14:textId="77777777" w:rsidTr="008D0639">
        <w:tc>
          <w:tcPr>
            <w:tcW w:w="4307" w:type="dxa"/>
          </w:tcPr>
          <w:p w14:paraId="1659EFA5" w14:textId="77777777"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486" w:type="dxa"/>
          </w:tcPr>
          <w:p w14:paraId="134B407F" w14:textId="77777777" w:rsidR="004F178F" w:rsidRDefault="004F178F" w:rsidP="005A1481">
            <w:pPr>
              <w:rPr>
                <w:rFonts w:cs="Arial"/>
              </w:rPr>
            </w:pPr>
            <w:bookmarkStart w:id="90" w:name="OLE_LINK291"/>
            <w:bookmarkStart w:id="91" w:name="OLE_LINK292"/>
            <w:bookmarkStart w:id="92" w:name="OLE_LINK293"/>
            <w:r>
              <w:rPr>
                <w:rFonts w:cs="Arial"/>
              </w:rPr>
              <w:t>Параметры закрытия чека</w:t>
            </w:r>
            <w:bookmarkEnd w:id="90"/>
            <w:bookmarkEnd w:id="91"/>
            <w:bookmarkEnd w:id="92"/>
          </w:p>
        </w:tc>
        <w:tc>
          <w:tcPr>
            <w:tcW w:w="2490" w:type="dxa"/>
          </w:tcPr>
          <w:p w14:paraId="48F5FA6A" w14:textId="77777777" w:rsidR="004F178F" w:rsidRDefault="004F178F" w:rsidP="005A1481">
            <w:pPr>
              <w:rPr>
                <w:rFonts w:cs="Arial"/>
              </w:rPr>
            </w:pPr>
            <w:r>
              <w:rPr>
                <w:rFonts w:cs="Arial"/>
              </w:rPr>
              <w:t>Структура п.2.1.1.3</w:t>
            </w:r>
          </w:p>
        </w:tc>
      </w:tr>
      <w:tr w:rsidR="004F178F" w:rsidRPr="008F4F86" w14:paraId="692F02EC" w14:textId="77777777" w:rsidTr="008D0639">
        <w:tc>
          <w:tcPr>
            <w:tcW w:w="4307" w:type="dxa"/>
          </w:tcPr>
          <w:p w14:paraId="207665E5" w14:textId="77777777" w:rsidR="004F178F" w:rsidRPr="00B2081D" w:rsidRDefault="004F178F" w:rsidP="005A1481">
            <w:pPr>
              <w:rPr>
                <w:rFonts w:cs="Arial"/>
              </w:rPr>
            </w:pPr>
            <w:bookmarkStart w:id="93" w:name="_Hlk507543943"/>
            <w:r>
              <w:rPr>
                <w:rFonts w:cs="Arial"/>
                <w:lang w:val="en-US"/>
              </w:rPr>
              <w:t>c</w:t>
            </w:r>
            <w:proofErr w:type="spellStart"/>
            <w:r w:rsidRPr="004311A3">
              <w:rPr>
                <w:rFonts w:cs="Arial"/>
              </w:rPr>
              <w:t>ustomerContact</w:t>
            </w:r>
            <w:proofErr w:type="spellEnd"/>
          </w:p>
        </w:tc>
        <w:tc>
          <w:tcPr>
            <w:tcW w:w="3486" w:type="dxa"/>
          </w:tcPr>
          <w:p w14:paraId="792FCA6B" w14:textId="77777777" w:rsidR="004F178F" w:rsidRPr="004311A3" w:rsidRDefault="004F178F" w:rsidP="005A1481">
            <w:pPr>
              <w:rPr>
                <w:rFonts w:cs="Arial"/>
              </w:rPr>
            </w:pPr>
            <w:bookmarkStart w:id="94" w:name="OLE_LINK306"/>
            <w:r>
              <w:t>Т</w:t>
            </w:r>
            <w:r w:rsidRPr="00C427A1">
              <w:t>елефон или электронный адрес покупателя</w:t>
            </w:r>
            <w:r>
              <w:t>, 1008</w:t>
            </w:r>
            <w:bookmarkEnd w:id="94"/>
          </w:p>
        </w:tc>
        <w:tc>
          <w:tcPr>
            <w:tcW w:w="2490" w:type="dxa"/>
          </w:tcPr>
          <w:p w14:paraId="39756EF8" w14:textId="77777777"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14:paraId="78A9043D" w14:textId="77777777" w:rsidTr="008D0639">
        <w:tc>
          <w:tcPr>
            <w:tcW w:w="4307" w:type="dxa"/>
          </w:tcPr>
          <w:p w14:paraId="4B9007FA" w14:textId="77777777" w:rsidR="004F178F" w:rsidRPr="0000532B" w:rsidRDefault="004F178F" w:rsidP="005A1481">
            <w:pPr>
              <w:rPr>
                <w:rFonts w:cs="Arial"/>
              </w:rPr>
            </w:pPr>
            <w:bookmarkStart w:id="95" w:name="OLE_LINK294"/>
            <w:bookmarkStart w:id="96" w:name="OLE_LINK295"/>
            <w:bookmarkEnd w:id="93"/>
            <w:proofErr w:type="spellStart"/>
            <w:r>
              <w:rPr>
                <w:rFonts w:cs="Arial"/>
                <w:lang w:val="en-US"/>
              </w:rPr>
              <w:t>a</w:t>
            </w:r>
            <w:r w:rsidRPr="00AE6B24">
              <w:rPr>
                <w:rFonts w:cs="Arial"/>
                <w:lang w:val="en-US"/>
              </w:rPr>
              <w:t>gentType</w:t>
            </w:r>
            <w:bookmarkEnd w:id="95"/>
            <w:bookmarkEnd w:id="96"/>
            <w:proofErr w:type="spellEnd"/>
          </w:p>
        </w:tc>
        <w:tc>
          <w:tcPr>
            <w:tcW w:w="3486" w:type="dxa"/>
          </w:tcPr>
          <w:p w14:paraId="6F8EDF67" w14:textId="77777777" w:rsidR="004F178F" w:rsidRDefault="004F178F" w:rsidP="005A1481">
            <w:bookmarkStart w:id="97" w:name="OLE_LINK307"/>
            <w:bookmarkStart w:id="98" w:name="OLE_LINK308"/>
            <w:bookmarkStart w:id="99" w:name="OLE_LINK309"/>
            <w:r>
              <w:t>П</w:t>
            </w:r>
            <w:r w:rsidRPr="00AE6B24">
              <w:t>ризнак агента</w:t>
            </w:r>
            <w:r>
              <w:t xml:space="preserve">, </w:t>
            </w:r>
            <w:r w:rsidRPr="00AE6B24">
              <w:t>1057</w:t>
            </w:r>
            <w:bookmarkStart w:id="100" w:name="OLE_LINK415"/>
            <w:bookmarkStart w:id="101" w:name="OLE_LINK416"/>
            <w:bookmarkStart w:id="102" w:name="OLE_LINK417"/>
            <w:bookmarkStart w:id="103"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14:paraId="571D6D99" w14:textId="77777777" w:rsidR="004F178F" w:rsidRDefault="004F178F" w:rsidP="005A1481">
            <w:r>
              <w:lastRenderedPageBreak/>
              <w:t xml:space="preserve">0 – </w:t>
            </w:r>
            <w:r w:rsidRPr="00C427A1">
              <w:t>банковски</w:t>
            </w:r>
            <w:r>
              <w:t>й</w:t>
            </w:r>
            <w:r w:rsidRPr="00C427A1">
              <w:t xml:space="preserve"> платежны</w:t>
            </w:r>
            <w:r>
              <w:t>й агент</w:t>
            </w:r>
          </w:p>
          <w:p w14:paraId="1F02781A" w14:textId="77777777" w:rsidR="004F178F" w:rsidRDefault="004F178F" w:rsidP="005A1481">
            <w:r>
              <w:t xml:space="preserve">1 – </w:t>
            </w:r>
            <w:r w:rsidRPr="00C427A1">
              <w:t>банковски</w:t>
            </w:r>
            <w:r>
              <w:t>й</w:t>
            </w:r>
            <w:r w:rsidRPr="00C427A1">
              <w:t xml:space="preserve"> платежны</w:t>
            </w:r>
            <w:r>
              <w:t>й субагент</w:t>
            </w:r>
          </w:p>
          <w:p w14:paraId="3CC6380A" w14:textId="77777777" w:rsidR="004F178F" w:rsidRDefault="004F178F" w:rsidP="005A1481">
            <w:r>
              <w:t xml:space="preserve">2 – </w:t>
            </w:r>
            <w:r w:rsidRPr="00C427A1">
              <w:t>платежны</w:t>
            </w:r>
            <w:r>
              <w:t>й</w:t>
            </w:r>
            <w:r w:rsidRPr="00C427A1">
              <w:t xml:space="preserve"> агент</w:t>
            </w:r>
          </w:p>
          <w:p w14:paraId="1B60B31F" w14:textId="77777777" w:rsidR="004F178F" w:rsidRDefault="004F178F" w:rsidP="005A1481">
            <w:r>
              <w:t xml:space="preserve">3 – </w:t>
            </w:r>
            <w:r w:rsidRPr="00C427A1">
              <w:t>платежн</w:t>
            </w:r>
            <w:r>
              <w:t>ый субагент</w:t>
            </w:r>
          </w:p>
          <w:p w14:paraId="67C47DC8" w14:textId="77777777" w:rsidR="004F178F" w:rsidRDefault="004F178F" w:rsidP="005A1481">
            <w:r>
              <w:t xml:space="preserve">4 – </w:t>
            </w:r>
            <w:r w:rsidRPr="00C427A1">
              <w:t>поверенны</w:t>
            </w:r>
            <w:r>
              <w:t>й</w:t>
            </w:r>
          </w:p>
          <w:p w14:paraId="781A5378" w14:textId="77777777" w:rsidR="004F178F" w:rsidRDefault="004F178F" w:rsidP="005A1481">
            <w:r>
              <w:t xml:space="preserve">5 – </w:t>
            </w:r>
            <w:r w:rsidRPr="00C427A1">
              <w:t>комиссионер</w:t>
            </w:r>
          </w:p>
          <w:p w14:paraId="25011F6D" w14:textId="77777777" w:rsidR="004F178F" w:rsidRDefault="004F178F" w:rsidP="005A1481">
            <w:pPr>
              <w:tabs>
                <w:tab w:val="center" w:pos="2467"/>
              </w:tabs>
            </w:pPr>
            <w:r>
              <w:t xml:space="preserve">6 – иной </w:t>
            </w:r>
            <w:r w:rsidRPr="00C427A1">
              <w:t>агент</w:t>
            </w:r>
          </w:p>
          <w:bookmarkEnd w:id="100"/>
          <w:bookmarkEnd w:id="101"/>
          <w:bookmarkEnd w:id="102"/>
          <w:p w14:paraId="371F63C0" w14:textId="77777777"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7"/>
            <w:bookmarkEnd w:id="98"/>
            <w:bookmarkEnd w:id="99"/>
            <w:bookmarkEnd w:id="103"/>
          </w:p>
        </w:tc>
        <w:tc>
          <w:tcPr>
            <w:tcW w:w="2490" w:type="dxa"/>
          </w:tcPr>
          <w:p w14:paraId="4A429DB5" w14:textId="77777777" w:rsidR="004F178F" w:rsidRPr="006A64D3" w:rsidRDefault="004F178F" w:rsidP="005A1481">
            <w:pPr>
              <w:rPr>
                <w:rFonts w:cs="Arial"/>
              </w:rPr>
            </w:pPr>
            <w:bookmarkStart w:id="104" w:name="OLE_LINK296"/>
            <w:bookmarkStart w:id="105" w:name="OLE_LINK297"/>
            <w:bookmarkStart w:id="106" w:name="OLE_LINK298"/>
            <w:r>
              <w:rPr>
                <w:rFonts w:cs="Arial"/>
              </w:rPr>
              <w:lastRenderedPageBreak/>
              <w:t>Число от 1 до 127</w:t>
            </w:r>
            <w:r w:rsidRPr="006A64D3">
              <w:rPr>
                <w:rFonts w:cs="Arial"/>
              </w:rPr>
              <w:t xml:space="preserve">, </w:t>
            </w:r>
            <w:r>
              <w:rPr>
                <w:rFonts w:cs="Arial"/>
              </w:rPr>
              <w:t>необязательное поле</w:t>
            </w:r>
            <w:bookmarkEnd w:id="104"/>
            <w:bookmarkEnd w:id="105"/>
            <w:bookmarkEnd w:id="106"/>
          </w:p>
        </w:tc>
      </w:tr>
      <w:tr w:rsidR="004F178F" w:rsidRPr="008F4F86" w14:paraId="132D16EA" w14:textId="77777777" w:rsidTr="008D0639">
        <w:tc>
          <w:tcPr>
            <w:tcW w:w="4307" w:type="dxa"/>
          </w:tcPr>
          <w:p w14:paraId="0714900D" w14:textId="77777777" w:rsidR="004F178F" w:rsidRPr="00AE6B24" w:rsidRDefault="004F178F" w:rsidP="005A1481">
            <w:pPr>
              <w:rPr>
                <w:rFonts w:cs="Arial"/>
              </w:rPr>
            </w:pPr>
            <w:bookmarkStart w:id="107" w:name="_Hlk515533381"/>
            <w:r>
              <w:rPr>
                <w:lang w:val="en-US"/>
              </w:rPr>
              <w:t>p</w:t>
            </w:r>
            <w:proofErr w:type="spellStart"/>
            <w:r w:rsidRPr="00EA41AF">
              <w:t>aymentTransferOperatorPhoneNumbers</w:t>
            </w:r>
            <w:proofErr w:type="spellEnd"/>
          </w:p>
        </w:tc>
        <w:tc>
          <w:tcPr>
            <w:tcW w:w="3486" w:type="dxa"/>
          </w:tcPr>
          <w:p w14:paraId="3AE6E7D0" w14:textId="77777777" w:rsidR="004F178F" w:rsidRPr="008B35C0" w:rsidRDefault="004F178F" w:rsidP="005A1481">
            <w:bookmarkStart w:id="108" w:name="OLE_LINK310"/>
            <w:bookmarkStart w:id="109" w:name="OLE_LINK311"/>
            <w:r>
              <w:t>Т</w:t>
            </w:r>
            <w:r w:rsidRPr="004E1AAD">
              <w:t xml:space="preserve">елефон </w:t>
            </w:r>
            <w:r>
              <w:t>оператора перевода, 1075</w:t>
            </w:r>
            <w:bookmarkEnd w:id="108"/>
            <w:bookmarkEnd w:id="109"/>
          </w:p>
        </w:tc>
        <w:tc>
          <w:tcPr>
            <w:tcW w:w="2490" w:type="dxa"/>
          </w:tcPr>
          <w:p w14:paraId="4757ED08" w14:textId="77777777"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14:paraId="51596592" w14:textId="77777777" w:rsidTr="008D0639">
        <w:tc>
          <w:tcPr>
            <w:tcW w:w="4307" w:type="dxa"/>
          </w:tcPr>
          <w:p w14:paraId="43D4BBAA" w14:textId="77777777" w:rsidR="004F178F" w:rsidRPr="00AE6B24" w:rsidRDefault="004F178F" w:rsidP="005A1481">
            <w:pPr>
              <w:rPr>
                <w:rFonts w:cs="Arial"/>
              </w:rPr>
            </w:pPr>
            <w:r>
              <w:rPr>
                <w:lang w:val="en-US"/>
              </w:rPr>
              <w:t>p</w:t>
            </w:r>
            <w:proofErr w:type="spellStart"/>
            <w:r w:rsidRPr="00EA41AF">
              <w:t>aymentAgentOperation</w:t>
            </w:r>
            <w:proofErr w:type="spellEnd"/>
          </w:p>
        </w:tc>
        <w:tc>
          <w:tcPr>
            <w:tcW w:w="3486" w:type="dxa"/>
          </w:tcPr>
          <w:p w14:paraId="53304C7D" w14:textId="77777777" w:rsidR="004F178F" w:rsidRPr="008B35C0" w:rsidRDefault="004F178F" w:rsidP="005A1481">
            <w:pPr>
              <w:rPr>
                <w:lang w:val="en-US"/>
              </w:rPr>
            </w:pPr>
            <w:bookmarkStart w:id="110" w:name="OLE_LINK312"/>
            <w:bookmarkStart w:id="111" w:name="OLE_LINK313"/>
            <w:bookmarkStart w:id="112"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10"/>
            <w:bookmarkEnd w:id="111"/>
            <w:bookmarkEnd w:id="112"/>
          </w:p>
        </w:tc>
        <w:tc>
          <w:tcPr>
            <w:tcW w:w="2490" w:type="dxa"/>
          </w:tcPr>
          <w:p w14:paraId="7EF3282E" w14:textId="77777777"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14:paraId="01223DC8" w14:textId="77777777" w:rsidTr="008D0639">
        <w:tc>
          <w:tcPr>
            <w:tcW w:w="4307" w:type="dxa"/>
          </w:tcPr>
          <w:p w14:paraId="6D9A6B6D" w14:textId="77777777" w:rsidR="004F178F" w:rsidRPr="00EA41AF" w:rsidRDefault="004F178F" w:rsidP="005A1481">
            <w:r>
              <w:rPr>
                <w:lang w:val="en-US"/>
              </w:rPr>
              <w:t>p</w:t>
            </w:r>
            <w:proofErr w:type="spellStart"/>
            <w:r w:rsidRPr="00EA41AF">
              <w:t>aymentAgentPhoneNumbers</w:t>
            </w:r>
            <w:proofErr w:type="spellEnd"/>
          </w:p>
        </w:tc>
        <w:tc>
          <w:tcPr>
            <w:tcW w:w="3486" w:type="dxa"/>
          </w:tcPr>
          <w:p w14:paraId="5818292F" w14:textId="77777777" w:rsidR="004F178F" w:rsidRDefault="004F178F" w:rsidP="005A1481">
            <w:bookmarkStart w:id="113" w:name="OLE_LINK315"/>
            <w:bookmarkStart w:id="114" w:name="OLE_LINK316"/>
            <w:bookmarkStart w:id="115" w:name="OLE_LINK317"/>
            <w:r>
              <w:t>Т</w:t>
            </w:r>
            <w:r w:rsidRPr="000E7E7C">
              <w:t>елефон платежного агента</w:t>
            </w:r>
            <w:r>
              <w:t xml:space="preserve">, </w:t>
            </w:r>
            <w:r w:rsidRPr="000E7E7C">
              <w:t>1073</w:t>
            </w:r>
            <w:bookmarkEnd w:id="113"/>
            <w:bookmarkEnd w:id="114"/>
            <w:bookmarkEnd w:id="115"/>
          </w:p>
        </w:tc>
        <w:tc>
          <w:tcPr>
            <w:tcW w:w="2490" w:type="dxa"/>
          </w:tcPr>
          <w:p w14:paraId="31F0E231" w14:textId="77777777"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14:paraId="37C0A496" w14:textId="77777777" w:rsidTr="008D0639">
        <w:tc>
          <w:tcPr>
            <w:tcW w:w="4307" w:type="dxa"/>
          </w:tcPr>
          <w:p w14:paraId="19A8DC2E" w14:textId="77777777" w:rsidR="004F178F" w:rsidRPr="00EA41AF" w:rsidRDefault="004F178F" w:rsidP="005A1481">
            <w:r>
              <w:rPr>
                <w:lang w:val="en-US"/>
              </w:rPr>
              <w:t>p</w:t>
            </w:r>
            <w:proofErr w:type="spellStart"/>
            <w:r w:rsidRPr="00EA41AF">
              <w:t>aymentOperatorPhoneNumbers</w:t>
            </w:r>
            <w:proofErr w:type="spellEnd"/>
          </w:p>
        </w:tc>
        <w:tc>
          <w:tcPr>
            <w:tcW w:w="3486" w:type="dxa"/>
          </w:tcPr>
          <w:p w14:paraId="7E137EDD" w14:textId="77777777" w:rsidR="004F178F" w:rsidRDefault="004F178F" w:rsidP="005A1481">
            <w:bookmarkStart w:id="116" w:name="OLE_LINK318"/>
            <w:bookmarkStart w:id="117" w:name="OLE_LINK319"/>
            <w:bookmarkStart w:id="118" w:name="OLE_LINK320"/>
            <w:r>
              <w:t>Т</w:t>
            </w:r>
            <w:r w:rsidRPr="0080191E">
              <w:t>елефон оператора по приему платежей</w:t>
            </w:r>
            <w:r>
              <w:t xml:space="preserve">, </w:t>
            </w:r>
            <w:r w:rsidRPr="0080191E">
              <w:t>1074</w:t>
            </w:r>
            <w:bookmarkEnd w:id="116"/>
            <w:bookmarkEnd w:id="117"/>
            <w:bookmarkEnd w:id="118"/>
          </w:p>
        </w:tc>
        <w:tc>
          <w:tcPr>
            <w:tcW w:w="2490" w:type="dxa"/>
          </w:tcPr>
          <w:p w14:paraId="4CF6EBCB" w14:textId="77777777"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14:paraId="1495E708" w14:textId="77777777" w:rsidTr="008D0639">
        <w:tc>
          <w:tcPr>
            <w:tcW w:w="4307" w:type="dxa"/>
          </w:tcPr>
          <w:p w14:paraId="7476E029" w14:textId="77777777" w:rsidR="004F178F" w:rsidRPr="00EA41AF" w:rsidRDefault="004F178F" w:rsidP="005A1481">
            <w:r>
              <w:rPr>
                <w:lang w:val="en-US"/>
              </w:rPr>
              <w:t>p</w:t>
            </w:r>
            <w:proofErr w:type="spellStart"/>
            <w:r w:rsidRPr="00EA41AF">
              <w:t>aymentOperatorName</w:t>
            </w:r>
            <w:proofErr w:type="spellEnd"/>
          </w:p>
        </w:tc>
        <w:tc>
          <w:tcPr>
            <w:tcW w:w="3486" w:type="dxa"/>
          </w:tcPr>
          <w:p w14:paraId="0F8284A7" w14:textId="77777777" w:rsidR="004F178F" w:rsidRDefault="004F178F" w:rsidP="005A1481">
            <w:bookmarkStart w:id="119" w:name="OLE_LINK321"/>
            <w:bookmarkStart w:id="120" w:name="OLE_LINK322"/>
            <w:r>
              <w:t>Н</w:t>
            </w:r>
            <w:r w:rsidRPr="000B1B66">
              <w:t>аименование оператора перевода</w:t>
            </w:r>
            <w:r>
              <w:t xml:space="preserve">, </w:t>
            </w:r>
            <w:r w:rsidRPr="000B1B66">
              <w:t>1026</w:t>
            </w:r>
            <w:bookmarkEnd w:id="119"/>
            <w:bookmarkEnd w:id="120"/>
          </w:p>
        </w:tc>
        <w:tc>
          <w:tcPr>
            <w:tcW w:w="2490" w:type="dxa"/>
          </w:tcPr>
          <w:p w14:paraId="1D27A29B" w14:textId="77777777"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14:paraId="339D19AB" w14:textId="77777777" w:rsidTr="008D0639">
        <w:tc>
          <w:tcPr>
            <w:tcW w:w="4307" w:type="dxa"/>
          </w:tcPr>
          <w:p w14:paraId="55CCE5C3" w14:textId="77777777" w:rsidR="004F178F" w:rsidRPr="00EA41AF" w:rsidRDefault="004F178F" w:rsidP="005A1481">
            <w:r>
              <w:rPr>
                <w:lang w:val="en-US"/>
              </w:rPr>
              <w:t>p</w:t>
            </w:r>
            <w:proofErr w:type="spellStart"/>
            <w:r w:rsidRPr="00EA41AF">
              <w:t>aymentOperatorAddress</w:t>
            </w:r>
            <w:proofErr w:type="spellEnd"/>
          </w:p>
        </w:tc>
        <w:tc>
          <w:tcPr>
            <w:tcW w:w="3486" w:type="dxa"/>
          </w:tcPr>
          <w:p w14:paraId="30974B19" w14:textId="77777777" w:rsidR="004F178F" w:rsidRDefault="004F178F" w:rsidP="005A1481">
            <w:bookmarkStart w:id="121" w:name="OLE_LINK323"/>
            <w:bookmarkStart w:id="122" w:name="OLE_LINK324"/>
            <w:bookmarkStart w:id="123" w:name="OLE_LINK325"/>
            <w:r>
              <w:t xml:space="preserve">Адрес оператора перевода, </w:t>
            </w:r>
            <w:r w:rsidRPr="00CB6556">
              <w:t>1005</w:t>
            </w:r>
            <w:bookmarkEnd w:id="121"/>
            <w:bookmarkEnd w:id="122"/>
            <w:bookmarkEnd w:id="123"/>
          </w:p>
        </w:tc>
        <w:tc>
          <w:tcPr>
            <w:tcW w:w="2490" w:type="dxa"/>
          </w:tcPr>
          <w:p w14:paraId="3728CF15" w14:textId="77777777"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14:paraId="3C025388" w14:textId="77777777" w:rsidTr="008D0639">
        <w:tc>
          <w:tcPr>
            <w:tcW w:w="4307" w:type="dxa"/>
          </w:tcPr>
          <w:p w14:paraId="2CEE8213" w14:textId="77777777" w:rsidR="004F178F" w:rsidRPr="00EA41AF" w:rsidRDefault="004F178F" w:rsidP="005A1481">
            <w:r>
              <w:rPr>
                <w:lang w:val="en-US"/>
              </w:rPr>
              <w:t>p</w:t>
            </w:r>
            <w:proofErr w:type="spellStart"/>
            <w:r w:rsidRPr="00EA41AF">
              <w:t>aymentOperatorINN</w:t>
            </w:r>
            <w:proofErr w:type="spellEnd"/>
          </w:p>
        </w:tc>
        <w:tc>
          <w:tcPr>
            <w:tcW w:w="3486" w:type="dxa"/>
          </w:tcPr>
          <w:p w14:paraId="5500DB48" w14:textId="77777777" w:rsidR="004F178F" w:rsidRDefault="004F178F" w:rsidP="005A1481">
            <w:bookmarkStart w:id="124" w:name="OLE_LINK326"/>
            <w:bookmarkStart w:id="125" w:name="OLE_LINK327"/>
            <w:bookmarkStart w:id="126" w:name="OLE_LINK328"/>
            <w:r w:rsidRPr="00A8468B">
              <w:t>ИНН оператора перевода</w:t>
            </w:r>
            <w:r>
              <w:t xml:space="preserve">, </w:t>
            </w:r>
            <w:r w:rsidRPr="00A8468B">
              <w:t>1016</w:t>
            </w:r>
            <w:bookmarkEnd w:id="124"/>
            <w:bookmarkEnd w:id="125"/>
            <w:bookmarkEnd w:id="126"/>
          </w:p>
        </w:tc>
        <w:tc>
          <w:tcPr>
            <w:tcW w:w="2490" w:type="dxa"/>
          </w:tcPr>
          <w:p w14:paraId="1CE944D5" w14:textId="77777777" w:rsidR="004F178F" w:rsidRDefault="004F178F" w:rsidP="005A1481">
            <w:pPr>
              <w:rPr>
                <w:rFonts w:cs="Arial"/>
              </w:rPr>
            </w:pPr>
            <w:bookmarkStart w:id="127" w:name="OLE_LINK193"/>
            <w:bookmarkStart w:id="128" w:name="OLE_LINK194"/>
            <w:bookmarkStart w:id="129" w:name="OLE_LINK93"/>
            <w:bookmarkStart w:id="130" w:name="OLE_LINK94"/>
            <w:bookmarkStart w:id="131" w:name="OLE_LINK91"/>
            <w:bookmarkStart w:id="132"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7"/>
            <w:bookmarkEnd w:id="128"/>
            <w:bookmarkEnd w:id="129"/>
            <w:bookmarkEnd w:id="130"/>
            <w:bookmarkEnd w:id="131"/>
            <w:bookmarkEnd w:id="132"/>
          </w:p>
        </w:tc>
      </w:tr>
      <w:tr w:rsidR="004F178F" w:rsidRPr="008F4F86" w14:paraId="1A17A2D0" w14:textId="77777777" w:rsidTr="008D0639">
        <w:tc>
          <w:tcPr>
            <w:tcW w:w="4307" w:type="dxa"/>
          </w:tcPr>
          <w:p w14:paraId="404B4C11" w14:textId="77777777" w:rsidR="004F178F" w:rsidRPr="00EA41AF" w:rsidRDefault="004F178F" w:rsidP="005A1481">
            <w:bookmarkStart w:id="133" w:name="_Hlk507536332"/>
            <w:bookmarkEnd w:id="107"/>
            <w:r>
              <w:rPr>
                <w:lang w:val="en-US"/>
              </w:rPr>
              <w:t>s</w:t>
            </w:r>
            <w:proofErr w:type="spellStart"/>
            <w:r w:rsidRPr="00EA41AF">
              <w:t>upplierPhoneNumbers</w:t>
            </w:r>
            <w:proofErr w:type="spellEnd"/>
          </w:p>
        </w:tc>
        <w:tc>
          <w:tcPr>
            <w:tcW w:w="3486" w:type="dxa"/>
          </w:tcPr>
          <w:p w14:paraId="23B202D7" w14:textId="77777777" w:rsidR="004F178F" w:rsidRDefault="004F178F" w:rsidP="005A1481">
            <w:bookmarkStart w:id="134" w:name="OLE_LINK329"/>
            <w:bookmarkStart w:id="135" w:name="OLE_LINK330"/>
            <w:bookmarkStart w:id="136" w:name="OLE_LINK331"/>
            <w:r>
              <w:t>Т</w:t>
            </w:r>
            <w:r w:rsidRPr="004E1AAD">
              <w:t>елефон поставщика</w:t>
            </w:r>
            <w:r>
              <w:t xml:space="preserve">, </w:t>
            </w:r>
            <w:r w:rsidRPr="004E1AAD">
              <w:t>1171</w:t>
            </w:r>
            <w:bookmarkEnd w:id="134"/>
            <w:bookmarkEnd w:id="135"/>
            <w:bookmarkEnd w:id="136"/>
          </w:p>
        </w:tc>
        <w:tc>
          <w:tcPr>
            <w:tcW w:w="2490" w:type="dxa"/>
          </w:tcPr>
          <w:p w14:paraId="7F23C3B3" w14:textId="77777777"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33"/>
      <w:tr w:rsidR="004F178F" w:rsidRPr="008F4F86" w14:paraId="4FD0BC56" w14:textId="77777777" w:rsidTr="008D0639">
        <w:tc>
          <w:tcPr>
            <w:tcW w:w="4307" w:type="dxa"/>
          </w:tcPr>
          <w:p w14:paraId="17CDD7E9" w14:textId="77777777" w:rsidR="004F178F" w:rsidRDefault="004F178F" w:rsidP="005A1481">
            <w:pPr>
              <w:rPr>
                <w:lang w:val="en-US"/>
              </w:rPr>
            </w:pPr>
            <w:proofErr w:type="spellStart"/>
            <w:r>
              <w:rPr>
                <w:lang w:val="en-US"/>
              </w:rPr>
              <w:lastRenderedPageBreak/>
              <w:t>a</w:t>
            </w:r>
            <w:r w:rsidRPr="007B0FC3">
              <w:rPr>
                <w:lang w:val="en-US"/>
              </w:rPr>
              <w:t>dditionalUserAttribute</w:t>
            </w:r>
            <w:proofErr w:type="spellEnd"/>
          </w:p>
        </w:tc>
        <w:tc>
          <w:tcPr>
            <w:tcW w:w="3486" w:type="dxa"/>
          </w:tcPr>
          <w:p w14:paraId="4EE0D106" w14:textId="77777777" w:rsidR="004F178F" w:rsidRDefault="004F178F" w:rsidP="005A1481">
            <w:bookmarkStart w:id="137" w:name="OLE_LINK299"/>
            <w:bookmarkStart w:id="138" w:name="OLE_LINK300"/>
            <w:bookmarkStart w:id="139" w:name="OLE_LINK301"/>
            <w:bookmarkStart w:id="140" w:name="OLE_LINK332"/>
            <w:bookmarkStart w:id="141" w:name="OLE_LINK333"/>
            <w:r>
              <w:t>Д</w:t>
            </w:r>
            <w:r w:rsidRPr="00C427A1">
              <w:t>ополнительный реквизит пользователя</w:t>
            </w:r>
            <w:r>
              <w:t>, 1084</w:t>
            </w:r>
            <w:bookmarkEnd w:id="137"/>
            <w:bookmarkEnd w:id="138"/>
            <w:bookmarkEnd w:id="139"/>
            <w:bookmarkEnd w:id="140"/>
            <w:bookmarkEnd w:id="141"/>
          </w:p>
        </w:tc>
        <w:tc>
          <w:tcPr>
            <w:tcW w:w="2490" w:type="dxa"/>
          </w:tcPr>
          <w:p w14:paraId="21BFA2AE" w14:textId="77777777" w:rsidR="004F178F" w:rsidRPr="007B0FC3" w:rsidRDefault="004F178F" w:rsidP="005A1481">
            <w:pPr>
              <w:rPr>
                <w:rFonts w:cs="Arial"/>
                <w:lang w:val="en-US"/>
              </w:rPr>
            </w:pPr>
            <w:bookmarkStart w:id="142" w:name="OLE_LINK212"/>
            <w:bookmarkStart w:id="143" w:name="OLE_LINK213"/>
            <w:bookmarkStart w:id="144" w:name="OLE_LINK214"/>
            <w:r>
              <w:rPr>
                <w:rFonts w:cs="Arial"/>
              </w:rPr>
              <w:t>Структура п.2.1.1.</w:t>
            </w:r>
            <w:r>
              <w:rPr>
                <w:rFonts w:cs="Arial"/>
                <w:lang w:val="en-US"/>
              </w:rPr>
              <w:t xml:space="preserve">5, </w:t>
            </w:r>
            <w:r w:rsidR="00E01358">
              <w:rPr>
                <w:rFonts w:cs="Arial"/>
              </w:rPr>
              <w:t>необязательное поле</w:t>
            </w:r>
            <w:bookmarkEnd w:id="142"/>
            <w:bookmarkEnd w:id="143"/>
            <w:bookmarkEnd w:id="144"/>
          </w:p>
        </w:tc>
      </w:tr>
      <w:tr w:rsidR="00AE2C26" w:rsidRPr="008F4F86" w14:paraId="3624BD8C" w14:textId="77777777" w:rsidTr="008D0639">
        <w:tc>
          <w:tcPr>
            <w:tcW w:w="4307" w:type="dxa"/>
          </w:tcPr>
          <w:p w14:paraId="15D601E4" w14:textId="77777777" w:rsidR="00AE2C26" w:rsidRPr="005D1A78" w:rsidRDefault="00AE2C26" w:rsidP="00856AA8">
            <w:pPr>
              <w:rPr>
                <w:rFonts w:cs="Arial"/>
                <w:lang w:val="en-US"/>
              </w:rPr>
            </w:pPr>
            <w:proofErr w:type="spellStart"/>
            <w:r>
              <w:rPr>
                <w:rFonts w:cs="Arial"/>
                <w:lang w:val="en-US"/>
              </w:rPr>
              <w:t>additionalAttribute</w:t>
            </w:r>
            <w:proofErr w:type="spellEnd"/>
          </w:p>
        </w:tc>
        <w:tc>
          <w:tcPr>
            <w:tcW w:w="3486" w:type="dxa"/>
          </w:tcPr>
          <w:p w14:paraId="4E1348B7" w14:textId="77777777"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proofErr w:type="gramStart"/>
            <w:r>
              <w:t>чека(</w:t>
            </w:r>
            <w:proofErr w:type="gramEnd"/>
            <w:r>
              <w:t>БСО)</w:t>
            </w:r>
            <w:r>
              <w:rPr>
                <w:lang w:val="en-US"/>
              </w:rPr>
              <w:t>, 119</w:t>
            </w:r>
            <w:r>
              <w:t>2</w:t>
            </w:r>
          </w:p>
        </w:tc>
        <w:tc>
          <w:tcPr>
            <w:tcW w:w="2490" w:type="dxa"/>
          </w:tcPr>
          <w:p w14:paraId="54D979DC" w14:textId="77777777"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14:paraId="72EB8E82" w14:textId="77777777" w:rsidTr="008D0639">
        <w:tc>
          <w:tcPr>
            <w:tcW w:w="4307" w:type="dxa"/>
          </w:tcPr>
          <w:p w14:paraId="3A88686B" w14:textId="77777777" w:rsidR="00AE2C26" w:rsidRDefault="00AE2C26" w:rsidP="005A1481">
            <w:pPr>
              <w:rPr>
                <w:lang w:val="en-US"/>
              </w:rPr>
            </w:pPr>
            <w:bookmarkStart w:id="145" w:name="OLE_LINK96"/>
            <w:bookmarkStart w:id="146" w:name="OLE_LINK97"/>
            <w:proofErr w:type="spellStart"/>
            <w:r>
              <w:rPr>
                <w:lang w:val="en-US"/>
              </w:rPr>
              <w:t>automatNumber</w:t>
            </w:r>
            <w:bookmarkEnd w:id="145"/>
            <w:bookmarkEnd w:id="146"/>
            <w:proofErr w:type="spellEnd"/>
          </w:p>
        </w:tc>
        <w:tc>
          <w:tcPr>
            <w:tcW w:w="3486" w:type="dxa"/>
          </w:tcPr>
          <w:p w14:paraId="1E1AB26E" w14:textId="77777777" w:rsidR="00AE2C26" w:rsidRDefault="00AE2C26" w:rsidP="005A1481">
            <w:bookmarkStart w:id="147" w:name="OLE_LINK180"/>
            <w:bookmarkStart w:id="148" w:name="OLE_LINK181"/>
            <w:r>
              <w:t xml:space="preserve">Номер автомата, </w:t>
            </w:r>
            <w:r w:rsidRPr="00C427A1">
              <w:t>1036</w:t>
            </w:r>
            <w:bookmarkEnd w:id="147"/>
            <w:bookmarkEnd w:id="148"/>
          </w:p>
        </w:tc>
        <w:tc>
          <w:tcPr>
            <w:tcW w:w="2490" w:type="dxa"/>
          </w:tcPr>
          <w:p w14:paraId="013BEC79" w14:textId="77777777"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r w:rsidR="00197376">
              <w:rPr>
                <w:rFonts w:cs="Arial"/>
                <w:b/>
              </w:rPr>
              <w:t xml:space="preserve"> и транспорта</w:t>
            </w:r>
            <w:r w:rsidR="009D5B7E" w:rsidRPr="009D5B7E">
              <w:rPr>
                <w:rFonts w:cs="Arial"/>
                <w:b/>
              </w:rPr>
              <w:t>.</w:t>
            </w:r>
          </w:p>
        </w:tc>
      </w:tr>
      <w:tr w:rsidR="00AE2C26" w:rsidRPr="008F4F86" w14:paraId="49AB00FB" w14:textId="77777777" w:rsidTr="008D0639">
        <w:tc>
          <w:tcPr>
            <w:tcW w:w="4307" w:type="dxa"/>
          </w:tcPr>
          <w:p w14:paraId="51C7060A" w14:textId="77777777" w:rsidR="00AE2C26" w:rsidRPr="001B2CA7" w:rsidRDefault="00AE2C26" w:rsidP="005A1481">
            <w:bookmarkStart w:id="149" w:name="OLE_LINK182"/>
            <w:bookmarkStart w:id="150" w:name="OLE_LINK185"/>
            <w:proofErr w:type="spellStart"/>
            <w:r>
              <w:rPr>
                <w:lang w:val="en-US"/>
              </w:rPr>
              <w:t>settlementAddress</w:t>
            </w:r>
            <w:bookmarkEnd w:id="149"/>
            <w:bookmarkEnd w:id="150"/>
            <w:proofErr w:type="spellEnd"/>
          </w:p>
        </w:tc>
        <w:tc>
          <w:tcPr>
            <w:tcW w:w="3486" w:type="dxa"/>
          </w:tcPr>
          <w:p w14:paraId="5B3F99E7" w14:textId="77777777" w:rsidR="00AE2C26" w:rsidRDefault="00AE2C26" w:rsidP="005A1481">
            <w:bookmarkStart w:id="151" w:name="OLE_LINK187"/>
            <w:bookmarkStart w:id="152" w:name="OLE_LINK188"/>
            <w:r>
              <w:t>А</w:t>
            </w:r>
            <w:r w:rsidRPr="00C427A1">
              <w:t>дрес расчетов</w:t>
            </w:r>
            <w:r>
              <w:t>, 1009</w:t>
            </w:r>
            <w:bookmarkEnd w:id="151"/>
            <w:bookmarkEnd w:id="152"/>
          </w:p>
        </w:tc>
        <w:tc>
          <w:tcPr>
            <w:tcW w:w="2490" w:type="dxa"/>
          </w:tcPr>
          <w:p w14:paraId="32001ED1" w14:textId="77777777" w:rsidR="00AE2C26" w:rsidRDefault="00AE2C26" w:rsidP="00133581">
            <w:pPr>
              <w:rPr>
                <w:rFonts w:cs="Arial"/>
              </w:rPr>
            </w:pPr>
            <w:bookmarkStart w:id="153" w:name="OLE_LINK189"/>
            <w:bookmarkStart w:id="154" w:name="OLE_LINK211"/>
            <w:bookmarkStart w:id="155"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53"/>
            <w:bookmarkEnd w:id="154"/>
            <w:bookmarkEnd w:id="155"/>
            <w:r w:rsidR="009D5B7E">
              <w:rPr>
                <w:rFonts w:cs="Arial"/>
              </w:rPr>
              <w:t xml:space="preserve">. </w:t>
            </w:r>
            <w:r w:rsidR="009D5B7E" w:rsidRPr="009D5B7E">
              <w:rPr>
                <w:rFonts w:cs="Arial"/>
                <w:b/>
              </w:rPr>
              <w:t>Только для вендинга</w:t>
            </w:r>
            <w:r w:rsidR="00197376">
              <w:rPr>
                <w:rFonts w:cs="Arial"/>
                <w:b/>
              </w:rPr>
              <w:t xml:space="preserve"> и транспорта</w:t>
            </w:r>
            <w:r w:rsidR="009D5B7E" w:rsidRPr="009D5B7E">
              <w:rPr>
                <w:rFonts w:cs="Arial"/>
                <w:b/>
              </w:rPr>
              <w:t>.</w:t>
            </w:r>
          </w:p>
        </w:tc>
      </w:tr>
      <w:tr w:rsidR="00AE2C26" w:rsidRPr="008F4F86" w14:paraId="46E7390F" w14:textId="77777777" w:rsidTr="008D0639">
        <w:tc>
          <w:tcPr>
            <w:tcW w:w="4307" w:type="dxa"/>
          </w:tcPr>
          <w:p w14:paraId="40517AD8" w14:textId="77777777" w:rsidR="00AE2C26" w:rsidRDefault="00AE2C26" w:rsidP="005A1481">
            <w:pPr>
              <w:rPr>
                <w:lang w:val="en-US"/>
              </w:rPr>
            </w:pPr>
            <w:bookmarkStart w:id="156" w:name="OLE_LINK218"/>
            <w:bookmarkStart w:id="157" w:name="OLE_LINK219"/>
            <w:bookmarkStart w:id="158" w:name="OLE_LINK220"/>
            <w:proofErr w:type="spellStart"/>
            <w:r>
              <w:rPr>
                <w:lang w:val="en-US"/>
              </w:rPr>
              <w:t>settlementPlace</w:t>
            </w:r>
            <w:bookmarkEnd w:id="156"/>
            <w:bookmarkEnd w:id="157"/>
            <w:bookmarkEnd w:id="158"/>
            <w:proofErr w:type="spellEnd"/>
          </w:p>
        </w:tc>
        <w:tc>
          <w:tcPr>
            <w:tcW w:w="3486" w:type="dxa"/>
          </w:tcPr>
          <w:p w14:paraId="10E28C42" w14:textId="77777777" w:rsidR="00AE2C26" w:rsidRDefault="00AE2C26" w:rsidP="005A1481">
            <w:bookmarkStart w:id="159" w:name="OLE_LINK221"/>
            <w:bookmarkStart w:id="160" w:name="OLE_LINK224"/>
            <w:r>
              <w:t>Место расчетов, 1187</w:t>
            </w:r>
            <w:bookmarkEnd w:id="159"/>
            <w:bookmarkEnd w:id="160"/>
          </w:p>
        </w:tc>
        <w:tc>
          <w:tcPr>
            <w:tcW w:w="2490" w:type="dxa"/>
          </w:tcPr>
          <w:p w14:paraId="5E2B8702" w14:textId="77777777"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r w:rsidR="00197376">
              <w:rPr>
                <w:rFonts w:cs="Arial"/>
                <w:b/>
              </w:rPr>
              <w:t xml:space="preserve"> и транспорта</w:t>
            </w:r>
            <w:r w:rsidR="009D5B7E" w:rsidRPr="009D5B7E">
              <w:rPr>
                <w:rFonts w:cs="Arial"/>
                <w:b/>
              </w:rPr>
              <w:t>.</w:t>
            </w:r>
          </w:p>
        </w:tc>
      </w:tr>
      <w:tr w:rsidR="00966FB4" w:rsidRPr="008F4F86" w14:paraId="31793DFA" w14:textId="77777777" w:rsidTr="008D0639">
        <w:tc>
          <w:tcPr>
            <w:tcW w:w="4307" w:type="dxa"/>
          </w:tcPr>
          <w:p w14:paraId="2F84CC6B" w14:textId="77777777" w:rsidR="00966FB4" w:rsidRPr="009D5B7E" w:rsidRDefault="00A32C34" w:rsidP="00D24FD0">
            <w:bookmarkStart w:id="161" w:name="_Hlk521064112"/>
            <w:r>
              <w:rPr>
                <w:lang w:val="en-US"/>
              </w:rPr>
              <w:t>c</w:t>
            </w:r>
            <w:r w:rsidR="00D24FD0" w:rsidRPr="00D24FD0">
              <w:rPr>
                <w:lang w:val="en-US"/>
              </w:rPr>
              <w:t>ustomer</w:t>
            </w:r>
          </w:p>
        </w:tc>
        <w:tc>
          <w:tcPr>
            <w:tcW w:w="3486" w:type="dxa"/>
          </w:tcPr>
          <w:p w14:paraId="14A2E1CA" w14:textId="77777777" w:rsidR="00966FB4" w:rsidRPr="00966FB4" w:rsidRDefault="00D24FD0" w:rsidP="005A1481">
            <w:r>
              <w:t>П</w:t>
            </w:r>
            <w:r w:rsidR="00966FB4">
              <w:t>окупатель (клиент)</w:t>
            </w:r>
            <w:r w:rsidR="00966FB4" w:rsidRPr="009D5B7E">
              <w:t xml:space="preserve">, </w:t>
            </w:r>
            <w:r w:rsidR="00966FB4">
              <w:t>1227</w:t>
            </w:r>
          </w:p>
        </w:tc>
        <w:tc>
          <w:tcPr>
            <w:tcW w:w="2490" w:type="dxa"/>
          </w:tcPr>
          <w:p w14:paraId="47BCCFB5" w14:textId="77777777" w:rsidR="00966FB4" w:rsidRDefault="00966FB4" w:rsidP="00133581">
            <w:pPr>
              <w:rPr>
                <w:rFonts w:cs="Arial"/>
              </w:rPr>
            </w:pPr>
            <w:r>
              <w:rPr>
                <w:rFonts w:cs="Arial"/>
              </w:rPr>
              <w:t>Строка от 1 до 243 символов, необязательное поле</w:t>
            </w:r>
          </w:p>
        </w:tc>
      </w:tr>
      <w:tr w:rsidR="00966FB4" w:rsidRPr="008F4F86" w14:paraId="65F60C66" w14:textId="77777777" w:rsidTr="008D0639">
        <w:tc>
          <w:tcPr>
            <w:tcW w:w="4307" w:type="dxa"/>
          </w:tcPr>
          <w:p w14:paraId="134B76E4" w14:textId="77777777" w:rsidR="00966FB4" w:rsidRPr="009D5B7E" w:rsidRDefault="00D24FD0" w:rsidP="005A1481">
            <w:bookmarkStart w:id="162" w:name="_Hlk521062820"/>
            <w:bookmarkEnd w:id="161"/>
            <w:proofErr w:type="spellStart"/>
            <w:r>
              <w:rPr>
                <w:lang w:val="en-US"/>
              </w:rPr>
              <w:t>c</w:t>
            </w:r>
            <w:r w:rsidRPr="00D24FD0">
              <w:rPr>
                <w:lang w:val="en-US"/>
              </w:rPr>
              <w:t>ustomerINN</w:t>
            </w:r>
            <w:proofErr w:type="spellEnd"/>
          </w:p>
        </w:tc>
        <w:tc>
          <w:tcPr>
            <w:tcW w:w="3486" w:type="dxa"/>
          </w:tcPr>
          <w:p w14:paraId="511CBEDA" w14:textId="77777777" w:rsidR="00966FB4" w:rsidRPr="00D24FD0" w:rsidRDefault="00D24FD0" w:rsidP="005A1481">
            <w:pPr>
              <w:rPr>
                <w:lang w:val="en-US"/>
              </w:rPr>
            </w:pPr>
            <w:r>
              <w:t>ИНН покупателя (клиента)</w:t>
            </w:r>
            <w:r w:rsidRPr="009D5B7E">
              <w:t>, 12</w:t>
            </w:r>
            <w:r>
              <w:rPr>
                <w:lang w:val="en-US"/>
              </w:rPr>
              <w:t>28</w:t>
            </w:r>
          </w:p>
        </w:tc>
        <w:tc>
          <w:tcPr>
            <w:tcW w:w="2490" w:type="dxa"/>
          </w:tcPr>
          <w:p w14:paraId="56D2899C" w14:textId="77777777"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8D0639" w:rsidRPr="008F4F86" w14:paraId="45E8511D" w14:textId="77777777" w:rsidTr="008D0639">
        <w:tc>
          <w:tcPr>
            <w:tcW w:w="4307" w:type="dxa"/>
          </w:tcPr>
          <w:p w14:paraId="2B468005" w14:textId="77777777" w:rsidR="008D0639" w:rsidRPr="009D5B7E" w:rsidRDefault="008D0639" w:rsidP="008D0639">
            <w:r>
              <w:rPr>
                <w:lang w:val="en-US"/>
              </w:rPr>
              <w:t>cashier</w:t>
            </w:r>
          </w:p>
        </w:tc>
        <w:tc>
          <w:tcPr>
            <w:tcW w:w="3486" w:type="dxa"/>
          </w:tcPr>
          <w:p w14:paraId="4AAA06EC" w14:textId="77777777" w:rsidR="008D0639" w:rsidRPr="00966FB4" w:rsidRDefault="008D0639" w:rsidP="008D0639">
            <w:bookmarkStart w:id="163" w:name="OLE_LINK419"/>
            <w:r>
              <w:t>Кассир</w:t>
            </w:r>
            <w:r w:rsidRPr="009D5B7E">
              <w:t xml:space="preserve">, </w:t>
            </w:r>
            <w:r w:rsidRPr="00C427A1">
              <w:t>1021</w:t>
            </w:r>
            <w:bookmarkEnd w:id="163"/>
          </w:p>
        </w:tc>
        <w:tc>
          <w:tcPr>
            <w:tcW w:w="2490" w:type="dxa"/>
          </w:tcPr>
          <w:p w14:paraId="77D87408" w14:textId="77777777" w:rsidR="008D0639" w:rsidRDefault="008D0639" w:rsidP="008D0639">
            <w:pPr>
              <w:rPr>
                <w:rFonts w:cs="Arial"/>
              </w:rPr>
            </w:pPr>
            <w:r>
              <w:rPr>
                <w:rFonts w:cs="Arial"/>
              </w:rPr>
              <w:t>Строка от 1 до 64 символов, необязательное поле</w:t>
            </w:r>
          </w:p>
        </w:tc>
      </w:tr>
      <w:tr w:rsidR="008D0639" w:rsidRPr="008F4F86" w14:paraId="309E72FC" w14:textId="77777777" w:rsidTr="008D0639">
        <w:tc>
          <w:tcPr>
            <w:tcW w:w="4307" w:type="dxa"/>
          </w:tcPr>
          <w:p w14:paraId="7C7CA943" w14:textId="77777777" w:rsidR="008D0639" w:rsidRPr="009D5B7E" w:rsidRDefault="008D0639" w:rsidP="008D0639">
            <w:proofErr w:type="spellStart"/>
            <w:r>
              <w:rPr>
                <w:lang w:val="en-US"/>
              </w:rPr>
              <w:t>cashier</w:t>
            </w:r>
            <w:r w:rsidRPr="00D24FD0">
              <w:rPr>
                <w:lang w:val="en-US"/>
              </w:rPr>
              <w:t>INN</w:t>
            </w:r>
            <w:proofErr w:type="spellEnd"/>
          </w:p>
        </w:tc>
        <w:tc>
          <w:tcPr>
            <w:tcW w:w="3486" w:type="dxa"/>
          </w:tcPr>
          <w:p w14:paraId="5576667A" w14:textId="77777777" w:rsidR="008D0639" w:rsidRPr="00D24FD0" w:rsidRDefault="008D0639" w:rsidP="008D0639">
            <w:pPr>
              <w:rPr>
                <w:lang w:val="en-US"/>
              </w:rPr>
            </w:pPr>
            <w:bookmarkStart w:id="164" w:name="OLE_LINK439"/>
            <w:r>
              <w:t>ИНН кассира</w:t>
            </w:r>
            <w:r w:rsidRPr="009D5B7E">
              <w:t>, 1</w:t>
            </w:r>
            <w:r>
              <w:t>203</w:t>
            </w:r>
            <w:bookmarkEnd w:id="164"/>
          </w:p>
        </w:tc>
        <w:tc>
          <w:tcPr>
            <w:tcW w:w="2490" w:type="dxa"/>
          </w:tcPr>
          <w:p w14:paraId="3A4628F8" w14:textId="77777777" w:rsidR="008D0639" w:rsidRDefault="008D0639" w:rsidP="008D0639">
            <w:pPr>
              <w:rPr>
                <w:rFonts w:cs="Arial"/>
              </w:rPr>
            </w:pPr>
            <w:r>
              <w:rPr>
                <w:rFonts w:cs="Arial"/>
              </w:rPr>
              <w:t xml:space="preserve">Строка длиной 12 символов, формат </w:t>
            </w:r>
            <w:r w:rsidRPr="00B26474">
              <w:rPr>
                <w:rFonts w:cs="Arial"/>
              </w:rPr>
              <w:lastRenderedPageBreak/>
              <w:t>ЦЦЦЦЦЦЦЦЦЦ</w:t>
            </w:r>
            <w:r>
              <w:rPr>
                <w:rFonts w:cs="Arial"/>
              </w:rPr>
              <w:t>ЦЦ</w:t>
            </w:r>
            <w:r w:rsidRPr="006A64D3">
              <w:rPr>
                <w:rFonts w:cs="Arial"/>
              </w:rPr>
              <w:t xml:space="preserve">, </w:t>
            </w:r>
            <w:r>
              <w:rPr>
                <w:rFonts w:cs="Arial"/>
              </w:rPr>
              <w:t>необязательное поле</w:t>
            </w:r>
          </w:p>
        </w:tc>
      </w:tr>
      <w:tr w:rsidR="008D0639" w:rsidRPr="008F4F86" w14:paraId="5A398FF1" w14:textId="77777777" w:rsidTr="008D0639">
        <w:tc>
          <w:tcPr>
            <w:tcW w:w="4307" w:type="dxa"/>
          </w:tcPr>
          <w:p w14:paraId="49ADEC90" w14:textId="77777777" w:rsidR="008D0639" w:rsidRDefault="008D0639" w:rsidP="008D0639">
            <w:pPr>
              <w:rPr>
                <w:lang w:val="en-US"/>
              </w:rPr>
            </w:pPr>
            <w:proofErr w:type="spellStart"/>
            <w:r>
              <w:rPr>
                <w:lang w:val="en-US"/>
              </w:rPr>
              <w:lastRenderedPageBreak/>
              <w:t>senderEmail</w:t>
            </w:r>
            <w:proofErr w:type="spellEnd"/>
          </w:p>
        </w:tc>
        <w:tc>
          <w:tcPr>
            <w:tcW w:w="3486" w:type="dxa"/>
          </w:tcPr>
          <w:p w14:paraId="305920F0" w14:textId="77777777" w:rsidR="008D0639" w:rsidRDefault="008D0639" w:rsidP="008D0639">
            <w:bookmarkStart w:id="165" w:name="OLE_LINK440"/>
            <w:r>
              <w:t>А</w:t>
            </w:r>
            <w:r w:rsidRPr="00C427A1">
              <w:t>дрес электронной почты отправителя чека</w:t>
            </w:r>
            <w:r>
              <w:t xml:space="preserve">, </w:t>
            </w:r>
            <w:r w:rsidRPr="00C427A1">
              <w:t>1117</w:t>
            </w:r>
            <w:bookmarkEnd w:id="165"/>
          </w:p>
        </w:tc>
        <w:tc>
          <w:tcPr>
            <w:tcW w:w="2490" w:type="dxa"/>
          </w:tcPr>
          <w:p w14:paraId="66515BBF" w14:textId="77777777" w:rsidR="008D0639" w:rsidRPr="00013EAB" w:rsidRDefault="008D0639" w:rsidP="008D0639">
            <w:pPr>
              <w:rPr>
                <w:rFonts w:cs="Arial"/>
              </w:rPr>
            </w:pPr>
            <w:r>
              <w:rPr>
                <w:rFonts w:cs="Arial"/>
              </w:rPr>
              <w:t>Строка от 1 до 64 символов, необязательное поле</w:t>
            </w:r>
          </w:p>
        </w:tc>
      </w:tr>
      <w:tr w:rsidR="009E6990" w:rsidRPr="008F4F86" w14:paraId="3D9BC5D2" w14:textId="77777777" w:rsidTr="008D0639">
        <w:tc>
          <w:tcPr>
            <w:tcW w:w="4307" w:type="dxa"/>
          </w:tcPr>
          <w:p w14:paraId="6D53FD6B" w14:textId="77777777" w:rsidR="009E6990" w:rsidRDefault="009E6990" w:rsidP="008D0639">
            <w:pPr>
              <w:rPr>
                <w:lang w:val="en-US"/>
              </w:rPr>
            </w:pPr>
            <w:proofErr w:type="spellStart"/>
            <w:r>
              <w:rPr>
                <w:lang w:val="en-US"/>
              </w:rPr>
              <w:t>totalSum</w:t>
            </w:r>
            <w:proofErr w:type="spellEnd"/>
          </w:p>
        </w:tc>
        <w:tc>
          <w:tcPr>
            <w:tcW w:w="3486" w:type="dxa"/>
          </w:tcPr>
          <w:p w14:paraId="4A2DEF27" w14:textId="77777777" w:rsidR="009E6990" w:rsidRDefault="009616CB" w:rsidP="008D0639">
            <w:r>
              <w:t>С</w:t>
            </w:r>
            <w:r w:rsidRPr="00C427A1">
              <w:t>умма расчета, указанного в чеке (БСО)</w:t>
            </w:r>
            <w:r>
              <w:t xml:space="preserve">, </w:t>
            </w:r>
            <w:r w:rsidRPr="00C427A1">
              <w:t>1020</w:t>
            </w:r>
            <w:r w:rsidR="00692847">
              <w:t>.</w:t>
            </w:r>
          </w:p>
          <w:p w14:paraId="5F3C799E" w14:textId="77777777" w:rsidR="002240B2" w:rsidRDefault="002240B2" w:rsidP="008D0639"/>
          <w:p w14:paraId="16339B4A" w14:textId="77777777" w:rsidR="00D91E9D" w:rsidRDefault="00D91E9D" w:rsidP="008D0639">
            <w:pPr>
              <w:rPr>
                <w:ins w:id="166" w:author="Andrey Bogdanov" w:date="2020-08-03T13:17:00Z"/>
                <w:rFonts w:eastAsia="Times New Roman"/>
                <w:i/>
                <w:szCs w:val="28"/>
              </w:rPr>
            </w:pPr>
            <w:ins w:id="167" w:author="Andrey Bogdanov" w:date="2020-08-03T13:15:00Z">
              <w:r>
                <w:rPr>
                  <w:i/>
                </w:rPr>
                <w:t xml:space="preserve">Форматы Фискальных Документов допускают в данном поле округление </w:t>
              </w:r>
            </w:ins>
            <w:ins w:id="168" w:author="Andrey Bogdanov" w:date="2020-08-03T13:16:00Z">
              <w:r>
                <w:rPr>
                  <w:i/>
                </w:rPr>
                <w:t>в нижнюю сторону. Дословно требование ФФД звучит так: «З</w:t>
              </w:r>
            </w:ins>
            <w:del w:id="169" w:author="Andrey Bogdanov" w:date="2020-08-03T13:16:00Z">
              <w:r w:rsidR="00692847" w:rsidRPr="00692847" w:rsidDel="00D91E9D">
                <w:rPr>
                  <w:i/>
                </w:rPr>
                <w:delText>З</w:delText>
              </w:r>
            </w:del>
            <w:r w:rsidR="00692847" w:rsidRPr="00692847">
              <w:rPr>
                <w:i/>
              </w:rPr>
              <w:t xml:space="preserve">начение в рублях, без учета копеек, должно быть равно значению </w:t>
            </w:r>
            <w:r w:rsidR="00692847" w:rsidRPr="00692847">
              <w:rPr>
                <w:rFonts w:eastAsia="Times New Roman"/>
                <w:i/>
                <w:szCs w:val="28"/>
              </w:rPr>
              <w:t>суммы всех реквизитов «стоимость предмета расчета с учетом скидок и наценок» (тег 1043) в рублях, без учета копеек</w:t>
            </w:r>
            <w:del w:id="170" w:author="Andrey Bogdanov" w:date="2020-08-03T13:16:00Z">
              <w:r w:rsidR="00692847" w:rsidRPr="00692847" w:rsidDel="00D91E9D">
                <w:rPr>
                  <w:rFonts w:eastAsia="Times New Roman"/>
                  <w:i/>
                  <w:szCs w:val="28"/>
                </w:rPr>
                <w:delText>.</w:delText>
              </w:r>
            </w:del>
            <w:ins w:id="171" w:author="Andrey Bogdanov" w:date="2020-08-03T13:16:00Z">
              <w:r>
                <w:rPr>
                  <w:rFonts w:eastAsia="Times New Roman"/>
                  <w:i/>
                  <w:szCs w:val="28"/>
                </w:rPr>
                <w:t>».</w:t>
              </w:r>
            </w:ins>
          </w:p>
          <w:p w14:paraId="2B0FE92B" w14:textId="77777777" w:rsidR="00D91E9D" w:rsidRDefault="00D91E9D" w:rsidP="008D0639">
            <w:pPr>
              <w:rPr>
                <w:ins w:id="172" w:author="Andrey Bogdanov" w:date="2020-08-03T13:17:00Z"/>
                <w:rFonts w:eastAsia="Times New Roman"/>
                <w:i/>
                <w:szCs w:val="28"/>
              </w:rPr>
            </w:pPr>
          </w:p>
          <w:p w14:paraId="3332E000" w14:textId="77777777" w:rsidR="00D91E9D" w:rsidRPr="00087EB5" w:rsidRDefault="00D91E9D" w:rsidP="008D0639">
            <w:pPr>
              <w:rPr>
                <w:ins w:id="173" w:author="Andrey Bogdanov" w:date="2020-08-03T13:19:00Z"/>
                <w:rFonts w:eastAsia="Times New Roman"/>
                <w:iCs/>
                <w:szCs w:val="28"/>
                <w:rPrChange w:id="174" w:author="Andrey Bogdanov" w:date="2020-08-03T13:27:00Z">
                  <w:rPr>
                    <w:ins w:id="175" w:author="Andrey Bogdanov" w:date="2020-08-03T13:19:00Z"/>
                    <w:rFonts w:eastAsia="Times New Roman"/>
                    <w:i/>
                    <w:szCs w:val="28"/>
                  </w:rPr>
                </w:rPrChange>
              </w:rPr>
            </w:pPr>
            <w:ins w:id="176" w:author="Andrey Bogdanov" w:date="2020-08-03T13:17:00Z">
              <w:r w:rsidRPr="00087EB5">
                <w:rPr>
                  <w:rFonts w:eastAsia="Times New Roman"/>
                  <w:iCs/>
                  <w:szCs w:val="28"/>
                  <w:rPrChange w:id="177" w:author="Andrey Bogdanov" w:date="2020-08-03T13:27:00Z">
                    <w:rPr>
                      <w:rFonts w:eastAsia="Times New Roman"/>
                      <w:i/>
                      <w:szCs w:val="28"/>
                    </w:rPr>
                  </w:rPrChange>
                </w:rPr>
                <w:t xml:space="preserve">Во избежание нестыковок </w:t>
              </w:r>
            </w:ins>
            <w:ins w:id="178" w:author="Andrey Bogdanov" w:date="2020-08-03T13:18:00Z">
              <w:r w:rsidRPr="00087EB5">
                <w:rPr>
                  <w:rFonts w:eastAsia="Times New Roman"/>
                  <w:iCs/>
                  <w:szCs w:val="28"/>
                  <w:rPrChange w:id="179" w:author="Andrey Bogdanov" w:date="2020-08-03T13:27:00Z">
                    <w:rPr>
                      <w:rFonts w:eastAsia="Times New Roman"/>
                      <w:i/>
                      <w:szCs w:val="28"/>
                    </w:rPr>
                  </w:rPrChange>
                </w:rPr>
                <w:t xml:space="preserve">рекомендуем использовать </w:t>
              </w:r>
            </w:ins>
            <w:ins w:id="180" w:author="Andrey Bogdanov" w:date="2020-08-03T13:17:00Z">
              <w:r w:rsidRPr="00087EB5">
                <w:rPr>
                  <w:rFonts w:eastAsia="Times New Roman"/>
                  <w:iCs/>
                  <w:szCs w:val="28"/>
                  <w:rPrChange w:id="181" w:author="Andrey Bogdanov" w:date="2020-08-03T13:27:00Z">
                    <w:rPr>
                      <w:rFonts w:eastAsia="Times New Roman"/>
                      <w:i/>
                      <w:szCs w:val="28"/>
                    </w:rPr>
                  </w:rPrChange>
                </w:rPr>
                <w:t>точное значение без округлений.</w:t>
              </w:r>
            </w:ins>
          </w:p>
          <w:p w14:paraId="2E12830F" w14:textId="5EB07986" w:rsidR="00D91E9D" w:rsidRPr="00D91E9D" w:rsidRDefault="00D91E9D" w:rsidP="008D0639">
            <w:pPr>
              <w:rPr>
                <w:rFonts w:eastAsia="Times New Roman"/>
                <w:i/>
                <w:szCs w:val="28"/>
                <w:rPrChange w:id="182" w:author="Andrey Bogdanov" w:date="2020-08-03T13:17:00Z">
                  <w:rPr>
                    <w:i/>
                  </w:rPr>
                </w:rPrChange>
              </w:rPr>
            </w:pPr>
          </w:p>
        </w:tc>
        <w:tc>
          <w:tcPr>
            <w:tcW w:w="2490" w:type="dxa"/>
          </w:tcPr>
          <w:p w14:paraId="173A9611" w14:textId="77777777" w:rsidR="009E6990" w:rsidRDefault="009616CB" w:rsidP="008D0639">
            <w:pPr>
              <w:rPr>
                <w:rFonts w:cs="Arial"/>
              </w:rPr>
            </w:pPr>
            <w:r>
              <w:rPr>
                <w:rFonts w:cs="Arial"/>
              </w:rPr>
              <w:t>Десятичное число с точностью до 2 символов после точки, необязательное поле</w:t>
            </w:r>
          </w:p>
        </w:tc>
      </w:tr>
      <w:tr w:rsidR="00310B7B" w:rsidRPr="008F4F86" w14:paraId="18A40843" w14:textId="77777777" w:rsidTr="008D0639">
        <w:tc>
          <w:tcPr>
            <w:tcW w:w="4307" w:type="dxa"/>
          </w:tcPr>
          <w:p w14:paraId="1C00D33F" w14:textId="77777777" w:rsidR="00310B7B" w:rsidRPr="002E4B51" w:rsidRDefault="002E4B51" w:rsidP="008D0639">
            <w:pPr>
              <w:rPr>
                <w:lang w:val="en-US"/>
              </w:rPr>
            </w:pPr>
            <w:r>
              <w:rPr>
                <w:lang w:val="en-US"/>
              </w:rPr>
              <w:t>vat1Sum</w:t>
            </w:r>
          </w:p>
        </w:tc>
        <w:tc>
          <w:tcPr>
            <w:tcW w:w="3486" w:type="dxa"/>
          </w:tcPr>
          <w:p w14:paraId="66B4D613" w14:textId="77777777" w:rsidR="00310B7B" w:rsidRDefault="002E4B51" w:rsidP="008D0639">
            <w:r>
              <w:t>С</w:t>
            </w:r>
            <w:r w:rsidR="00310B7B" w:rsidRPr="00C427A1">
              <w:t xml:space="preserve">умма НДС чека по ставке </w:t>
            </w:r>
            <w:r>
              <w:t>20</w:t>
            </w:r>
            <w:r w:rsidR="00310B7B" w:rsidRPr="00C427A1">
              <w:t>%</w:t>
            </w:r>
            <w:r>
              <w:t>, 1102</w:t>
            </w:r>
          </w:p>
        </w:tc>
        <w:tc>
          <w:tcPr>
            <w:tcW w:w="2490" w:type="dxa"/>
          </w:tcPr>
          <w:p w14:paraId="42858DF7" w14:textId="77777777" w:rsidR="00310B7B" w:rsidRDefault="002E4B51" w:rsidP="008D0639">
            <w:pPr>
              <w:rPr>
                <w:rFonts w:cs="Arial"/>
              </w:rPr>
            </w:pPr>
            <w:r>
              <w:rPr>
                <w:rFonts w:cs="Arial"/>
              </w:rPr>
              <w:t>Десятичное число с точностью до 2 символов после точки, необязательное поле</w:t>
            </w:r>
          </w:p>
        </w:tc>
      </w:tr>
      <w:tr w:rsidR="002E4B51" w:rsidRPr="008F4F86" w14:paraId="1C9ECA6B" w14:textId="77777777" w:rsidTr="008D0639">
        <w:tc>
          <w:tcPr>
            <w:tcW w:w="4307" w:type="dxa"/>
          </w:tcPr>
          <w:p w14:paraId="67DDA969" w14:textId="77777777" w:rsidR="002E4B51" w:rsidRDefault="002E4B51" w:rsidP="002E4B51">
            <w:pPr>
              <w:rPr>
                <w:lang w:val="en-US"/>
              </w:rPr>
            </w:pPr>
            <w:r>
              <w:rPr>
                <w:lang w:val="en-US"/>
              </w:rPr>
              <w:t>vat2Sum</w:t>
            </w:r>
          </w:p>
        </w:tc>
        <w:tc>
          <w:tcPr>
            <w:tcW w:w="3486" w:type="dxa"/>
          </w:tcPr>
          <w:p w14:paraId="3DB90E64" w14:textId="77777777" w:rsidR="002E4B51" w:rsidRPr="002E4B51" w:rsidRDefault="002E4B51" w:rsidP="002E4B51">
            <w:r>
              <w:t>С</w:t>
            </w:r>
            <w:r w:rsidRPr="00C427A1">
              <w:t xml:space="preserve">умма НДС чека по ставке </w:t>
            </w:r>
            <w:r w:rsidRPr="002E4B51">
              <w:t>1</w:t>
            </w:r>
            <w:r>
              <w:t>0</w:t>
            </w:r>
            <w:r w:rsidRPr="00C427A1">
              <w:t>%</w:t>
            </w:r>
            <w:r>
              <w:t>, 110</w:t>
            </w:r>
            <w:r w:rsidRPr="002E4B51">
              <w:t>3</w:t>
            </w:r>
          </w:p>
        </w:tc>
        <w:tc>
          <w:tcPr>
            <w:tcW w:w="2490" w:type="dxa"/>
          </w:tcPr>
          <w:p w14:paraId="7F69E5B8" w14:textId="77777777"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14:paraId="39BAB2DC" w14:textId="77777777" w:rsidTr="008D0639">
        <w:tc>
          <w:tcPr>
            <w:tcW w:w="4307" w:type="dxa"/>
          </w:tcPr>
          <w:p w14:paraId="12C8270B" w14:textId="77777777" w:rsidR="002E4B51" w:rsidRDefault="002E4B51" w:rsidP="002E4B51">
            <w:pPr>
              <w:rPr>
                <w:lang w:val="en-US"/>
              </w:rPr>
            </w:pPr>
            <w:r>
              <w:rPr>
                <w:lang w:val="en-US"/>
              </w:rPr>
              <w:t>vat3Sum</w:t>
            </w:r>
          </w:p>
        </w:tc>
        <w:tc>
          <w:tcPr>
            <w:tcW w:w="3486" w:type="dxa"/>
          </w:tcPr>
          <w:p w14:paraId="238E7F01" w14:textId="77777777" w:rsidR="002E4B51" w:rsidRPr="002E4B51" w:rsidRDefault="001F6439" w:rsidP="002E4B51">
            <w:r>
              <w:t>С</w:t>
            </w:r>
            <w:r w:rsidR="002E4B51" w:rsidRPr="00C427A1">
              <w:t>умма расчета по чеку с НДС по ставке 0%</w:t>
            </w:r>
            <w:r w:rsidR="002E4B51" w:rsidRPr="002E4B51">
              <w:t>, 1104</w:t>
            </w:r>
          </w:p>
        </w:tc>
        <w:tc>
          <w:tcPr>
            <w:tcW w:w="2490" w:type="dxa"/>
          </w:tcPr>
          <w:p w14:paraId="2CAB1112" w14:textId="77777777"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14:paraId="16527CCA" w14:textId="77777777" w:rsidTr="008D0639">
        <w:tc>
          <w:tcPr>
            <w:tcW w:w="4307" w:type="dxa"/>
          </w:tcPr>
          <w:p w14:paraId="4A6C7B29" w14:textId="77777777" w:rsidR="002E4B51" w:rsidRPr="002E4B51" w:rsidRDefault="002E4B51" w:rsidP="002E4B51">
            <w:pPr>
              <w:rPr>
                <w:lang w:val="en-US"/>
              </w:rPr>
            </w:pPr>
            <w:r>
              <w:rPr>
                <w:lang w:val="en-US"/>
              </w:rPr>
              <w:t>vat4Sum</w:t>
            </w:r>
          </w:p>
        </w:tc>
        <w:tc>
          <w:tcPr>
            <w:tcW w:w="3486" w:type="dxa"/>
          </w:tcPr>
          <w:p w14:paraId="3EBDBA8C" w14:textId="77777777" w:rsidR="002E4B51" w:rsidRDefault="002E4B51" w:rsidP="002E4B51">
            <w:r>
              <w:t>С</w:t>
            </w:r>
            <w:r w:rsidRPr="00C427A1">
              <w:t>умма расчета по чеку без НДС</w:t>
            </w:r>
            <w:r>
              <w:t>, 1105</w:t>
            </w:r>
          </w:p>
        </w:tc>
        <w:tc>
          <w:tcPr>
            <w:tcW w:w="2490" w:type="dxa"/>
          </w:tcPr>
          <w:p w14:paraId="0FAA60DB" w14:textId="77777777"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14:paraId="330FD9C2" w14:textId="77777777" w:rsidTr="008D0639">
        <w:tc>
          <w:tcPr>
            <w:tcW w:w="4307" w:type="dxa"/>
          </w:tcPr>
          <w:p w14:paraId="758A12F1" w14:textId="77777777" w:rsidR="002E4B51" w:rsidRPr="002E4B51" w:rsidRDefault="002E4B51" w:rsidP="002E4B51">
            <w:pPr>
              <w:rPr>
                <w:lang w:val="en-US"/>
              </w:rPr>
            </w:pPr>
            <w:r>
              <w:rPr>
                <w:lang w:val="en-US"/>
              </w:rPr>
              <w:t>vat5Sum</w:t>
            </w:r>
          </w:p>
        </w:tc>
        <w:tc>
          <w:tcPr>
            <w:tcW w:w="3486" w:type="dxa"/>
          </w:tcPr>
          <w:p w14:paraId="4D05A548" w14:textId="77777777" w:rsidR="002E4B51" w:rsidRPr="002E4B51" w:rsidRDefault="002E4B51" w:rsidP="002E4B51">
            <w:r>
              <w:t>С</w:t>
            </w:r>
            <w:r w:rsidRPr="00C427A1">
              <w:t xml:space="preserve">умма НДС чека по </w:t>
            </w:r>
            <w:proofErr w:type="spellStart"/>
            <w:r w:rsidRPr="00C427A1">
              <w:t>расч</w:t>
            </w:r>
            <w:proofErr w:type="spellEnd"/>
            <w:r w:rsidRPr="00C427A1">
              <w:t xml:space="preserve">. ставке </w:t>
            </w:r>
            <w:r w:rsidR="00F40E29">
              <w:t>20</w:t>
            </w:r>
            <w:r w:rsidRPr="00C427A1">
              <w:t>/1</w:t>
            </w:r>
            <w:r w:rsidR="00F40E29">
              <w:t>20</w:t>
            </w:r>
            <w:r w:rsidRPr="002E4B51">
              <w:t>, 1106</w:t>
            </w:r>
          </w:p>
        </w:tc>
        <w:tc>
          <w:tcPr>
            <w:tcW w:w="2490" w:type="dxa"/>
          </w:tcPr>
          <w:p w14:paraId="6CA28D33" w14:textId="77777777"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14:paraId="76AAB237" w14:textId="77777777" w:rsidTr="008D0639">
        <w:tc>
          <w:tcPr>
            <w:tcW w:w="4307" w:type="dxa"/>
          </w:tcPr>
          <w:p w14:paraId="0221C79D" w14:textId="77777777" w:rsidR="002E4B51" w:rsidRPr="002E4B51" w:rsidRDefault="002E4B51" w:rsidP="002E4B51">
            <w:r>
              <w:rPr>
                <w:lang w:val="en-US"/>
              </w:rPr>
              <w:lastRenderedPageBreak/>
              <w:t>vat6Sum</w:t>
            </w:r>
          </w:p>
        </w:tc>
        <w:tc>
          <w:tcPr>
            <w:tcW w:w="3486" w:type="dxa"/>
          </w:tcPr>
          <w:p w14:paraId="64F3873B" w14:textId="77777777" w:rsidR="002E4B51" w:rsidRPr="002E4B51" w:rsidRDefault="002E4B51" w:rsidP="002E4B51">
            <w:r>
              <w:t>С</w:t>
            </w:r>
            <w:r w:rsidRPr="00C427A1">
              <w:t xml:space="preserve">умма НДС чека по </w:t>
            </w:r>
            <w:proofErr w:type="spellStart"/>
            <w:r w:rsidRPr="00C427A1">
              <w:t>расч</w:t>
            </w:r>
            <w:proofErr w:type="spellEnd"/>
            <w:r w:rsidRPr="00C427A1">
              <w:t>. ставке 10/110</w:t>
            </w:r>
            <w:r w:rsidRPr="002E4B51">
              <w:t>, 1107</w:t>
            </w:r>
          </w:p>
        </w:tc>
        <w:tc>
          <w:tcPr>
            <w:tcW w:w="2490" w:type="dxa"/>
          </w:tcPr>
          <w:p w14:paraId="6D97E149" w14:textId="77777777" w:rsidR="002E4B51" w:rsidRDefault="002E4B51" w:rsidP="002E4B51">
            <w:pPr>
              <w:rPr>
                <w:rFonts w:cs="Arial"/>
              </w:rPr>
            </w:pPr>
            <w:r>
              <w:rPr>
                <w:rFonts w:cs="Arial"/>
              </w:rPr>
              <w:t>Десятичное число с точностью до 2 символов после точки, необязательное поле</w:t>
            </w:r>
          </w:p>
        </w:tc>
      </w:tr>
      <w:bookmarkEnd w:id="81"/>
      <w:bookmarkEnd w:id="162"/>
    </w:tbl>
    <w:p w14:paraId="0D83DC33" w14:textId="655C9F55" w:rsidR="004F178F" w:rsidRDefault="004F178F" w:rsidP="004F178F">
      <w:pPr>
        <w:rPr>
          <w:ins w:id="183" w:author="Andrey Bogdanov" w:date="2020-08-03T13:29:00Z"/>
        </w:rPr>
      </w:pPr>
    </w:p>
    <w:p w14:paraId="2D597897" w14:textId="3AFD52C2" w:rsidR="00087EB5" w:rsidRDefault="00087EB5">
      <w:pPr>
        <w:jc w:val="both"/>
        <w:rPr>
          <w:ins w:id="184" w:author="Andrey Bogdanov" w:date="2020-08-03T13:39:00Z"/>
        </w:rPr>
        <w:pPrChange w:id="185" w:author="Andrey Bogdanov" w:date="2020-08-03T13:48:00Z">
          <w:pPr/>
        </w:pPrChange>
      </w:pPr>
      <w:bookmarkStart w:id="186" w:name="_Hlk47354389"/>
      <w:ins w:id="187" w:author="Andrey Bogdanov" w:date="2020-08-03T13:30:00Z">
        <w:r>
          <w:t xml:space="preserve">Примечание: </w:t>
        </w:r>
      </w:ins>
      <w:ins w:id="188" w:author="Andrey Bogdanov" w:date="2020-08-03T13:34:00Z">
        <w:r>
          <w:t xml:space="preserve">по историческим причинам </w:t>
        </w:r>
      </w:ins>
      <w:ins w:id="189" w:author="Andrey Bogdanov" w:date="2020-08-03T13:30:00Z">
        <w:r>
          <w:t xml:space="preserve">нумерация ставок налогов </w:t>
        </w:r>
      </w:ins>
      <w:ins w:id="190" w:author="Andrey Bogdanov" w:date="2020-08-03T13:31:00Z">
        <w:r w:rsidRPr="00087EB5">
          <w:rPr>
            <w:b/>
            <w:bCs/>
            <w:lang w:val="en-US"/>
            <w:rPrChange w:id="191" w:author="Andrey Bogdanov" w:date="2020-08-03T13:36:00Z">
              <w:rPr>
                <w:lang w:val="en-US"/>
              </w:rPr>
            </w:rPrChange>
          </w:rPr>
          <w:t>vat</w:t>
        </w:r>
        <w:r w:rsidRPr="00087EB5">
          <w:rPr>
            <w:b/>
            <w:bCs/>
            <w:rPrChange w:id="192" w:author="Andrey Bogdanov" w:date="2020-08-03T13:36:00Z">
              <w:rPr/>
            </w:rPrChange>
          </w:rPr>
          <w:t>1</w:t>
        </w:r>
        <w:r w:rsidRPr="00087EB5">
          <w:rPr>
            <w:b/>
            <w:bCs/>
            <w:lang w:val="en-US"/>
            <w:rPrChange w:id="193" w:author="Andrey Bogdanov" w:date="2020-08-03T13:36:00Z">
              <w:rPr>
                <w:lang w:val="en-US"/>
              </w:rPr>
            </w:rPrChange>
          </w:rPr>
          <w:t>Sum</w:t>
        </w:r>
        <w:r w:rsidRPr="00087EB5">
          <w:rPr>
            <w:b/>
            <w:bCs/>
            <w:rPrChange w:id="194" w:author="Andrey Bogdanov" w:date="2020-08-03T13:36:00Z">
              <w:rPr/>
            </w:rPrChange>
          </w:rPr>
          <w:t>,</w:t>
        </w:r>
        <w:r w:rsidRPr="00087EB5">
          <w:rPr>
            <w:b/>
            <w:bCs/>
            <w:rPrChange w:id="195" w:author="Andrey Bogdanov" w:date="2020-08-03T13:36:00Z">
              <w:rPr>
                <w:lang w:val="en-US"/>
              </w:rPr>
            </w:rPrChange>
          </w:rPr>
          <w:t xml:space="preserve"> </w:t>
        </w:r>
        <w:r w:rsidRPr="00087EB5">
          <w:rPr>
            <w:b/>
            <w:bCs/>
            <w:lang w:val="en-US"/>
            <w:rPrChange w:id="196" w:author="Andrey Bogdanov" w:date="2020-08-03T13:36:00Z">
              <w:rPr>
                <w:lang w:val="en-US"/>
              </w:rPr>
            </w:rPrChange>
          </w:rPr>
          <w:t>vat</w:t>
        </w:r>
        <w:r w:rsidRPr="00087EB5">
          <w:rPr>
            <w:b/>
            <w:bCs/>
            <w:rPrChange w:id="197" w:author="Andrey Bogdanov" w:date="2020-08-03T13:36:00Z">
              <w:rPr>
                <w:lang w:val="en-US"/>
              </w:rPr>
            </w:rPrChange>
          </w:rPr>
          <w:t>2</w:t>
        </w:r>
        <w:r w:rsidRPr="00087EB5">
          <w:rPr>
            <w:b/>
            <w:bCs/>
            <w:lang w:val="en-US"/>
            <w:rPrChange w:id="198" w:author="Andrey Bogdanov" w:date="2020-08-03T13:36:00Z">
              <w:rPr>
                <w:lang w:val="en-US"/>
              </w:rPr>
            </w:rPrChange>
          </w:rPr>
          <w:t>Sum</w:t>
        </w:r>
        <w:r w:rsidRPr="00087EB5">
          <w:rPr>
            <w:b/>
            <w:bCs/>
            <w:rPrChange w:id="199" w:author="Andrey Bogdanov" w:date="2020-08-03T13:36:00Z">
              <w:rPr/>
            </w:rPrChange>
          </w:rPr>
          <w:t>,</w:t>
        </w:r>
        <w:r w:rsidRPr="00087EB5">
          <w:rPr>
            <w:b/>
            <w:bCs/>
            <w:rPrChange w:id="200" w:author="Andrey Bogdanov" w:date="2020-08-03T13:36:00Z">
              <w:rPr>
                <w:lang w:val="en-US"/>
              </w:rPr>
            </w:rPrChange>
          </w:rPr>
          <w:t xml:space="preserve"> </w:t>
        </w:r>
        <w:r w:rsidRPr="00087EB5">
          <w:rPr>
            <w:b/>
            <w:bCs/>
            <w:lang w:val="en-US"/>
            <w:rPrChange w:id="201" w:author="Andrey Bogdanov" w:date="2020-08-03T13:36:00Z">
              <w:rPr>
                <w:lang w:val="en-US"/>
              </w:rPr>
            </w:rPrChange>
          </w:rPr>
          <w:t>vat</w:t>
        </w:r>
        <w:r w:rsidRPr="00087EB5">
          <w:rPr>
            <w:b/>
            <w:bCs/>
            <w:rPrChange w:id="202" w:author="Andrey Bogdanov" w:date="2020-08-03T13:36:00Z">
              <w:rPr>
                <w:lang w:val="en-US"/>
              </w:rPr>
            </w:rPrChange>
          </w:rPr>
          <w:t>3</w:t>
        </w:r>
        <w:r w:rsidRPr="00087EB5">
          <w:rPr>
            <w:b/>
            <w:bCs/>
            <w:lang w:val="en-US"/>
            <w:rPrChange w:id="203" w:author="Andrey Bogdanov" w:date="2020-08-03T13:36:00Z">
              <w:rPr>
                <w:lang w:val="en-US"/>
              </w:rPr>
            </w:rPrChange>
          </w:rPr>
          <w:t>Sum</w:t>
        </w:r>
        <w:r w:rsidRPr="00087EB5">
          <w:rPr>
            <w:b/>
            <w:bCs/>
            <w:rPrChange w:id="204" w:author="Andrey Bogdanov" w:date="2020-08-03T13:36:00Z">
              <w:rPr/>
            </w:rPrChange>
          </w:rPr>
          <w:t>,</w:t>
        </w:r>
        <w:r w:rsidRPr="00087EB5">
          <w:rPr>
            <w:b/>
            <w:bCs/>
            <w:rPrChange w:id="205" w:author="Andrey Bogdanov" w:date="2020-08-03T13:36:00Z">
              <w:rPr>
                <w:lang w:val="en-US"/>
              </w:rPr>
            </w:rPrChange>
          </w:rPr>
          <w:t xml:space="preserve"> </w:t>
        </w:r>
        <w:r w:rsidRPr="00087EB5">
          <w:rPr>
            <w:b/>
            <w:bCs/>
            <w:lang w:val="en-US"/>
            <w:rPrChange w:id="206" w:author="Andrey Bogdanov" w:date="2020-08-03T13:36:00Z">
              <w:rPr>
                <w:lang w:val="en-US"/>
              </w:rPr>
            </w:rPrChange>
          </w:rPr>
          <w:t>vat</w:t>
        </w:r>
        <w:r w:rsidRPr="00087EB5">
          <w:rPr>
            <w:b/>
            <w:bCs/>
            <w:rPrChange w:id="207" w:author="Andrey Bogdanov" w:date="2020-08-03T13:36:00Z">
              <w:rPr>
                <w:lang w:val="en-US"/>
              </w:rPr>
            </w:rPrChange>
          </w:rPr>
          <w:t>4</w:t>
        </w:r>
        <w:r w:rsidRPr="00087EB5">
          <w:rPr>
            <w:b/>
            <w:bCs/>
            <w:lang w:val="en-US"/>
            <w:rPrChange w:id="208" w:author="Andrey Bogdanov" w:date="2020-08-03T13:36:00Z">
              <w:rPr>
                <w:lang w:val="en-US"/>
              </w:rPr>
            </w:rPrChange>
          </w:rPr>
          <w:t>Sum</w:t>
        </w:r>
        <w:r w:rsidRPr="00087EB5">
          <w:rPr>
            <w:b/>
            <w:bCs/>
            <w:rPrChange w:id="209" w:author="Andrey Bogdanov" w:date="2020-08-03T13:36:00Z">
              <w:rPr/>
            </w:rPrChange>
          </w:rPr>
          <w:t>,</w:t>
        </w:r>
        <w:r w:rsidRPr="00087EB5">
          <w:rPr>
            <w:b/>
            <w:bCs/>
            <w:rPrChange w:id="210" w:author="Andrey Bogdanov" w:date="2020-08-03T13:36:00Z">
              <w:rPr>
                <w:lang w:val="en-US"/>
              </w:rPr>
            </w:rPrChange>
          </w:rPr>
          <w:t xml:space="preserve"> </w:t>
        </w:r>
        <w:r w:rsidRPr="00087EB5">
          <w:rPr>
            <w:b/>
            <w:bCs/>
            <w:lang w:val="en-US"/>
            <w:rPrChange w:id="211" w:author="Andrey Bogdanov" w:date="2020-08-03T13:36:00Z">
              <w:rPr>
                <w:lang w:val="en-US"/>
              </w:rPr>
            </w:rPrChange>
          </w:rPr>
          <w:t>vat</w:t>
        </w:r>
      </w:ins>
      <w:ins w:id="212" w:author="Andrey Bogdanov" w:date="2020-08-03T13:32:00Z">
        <w:r w:rsidRPr="00087EB5">
          <w:rPr>
            <w:b/>
            <w:bCs/>
            <w:rPrChange w:id="213" w:author="Andrey Bogdanov" w:date="2020-08-03T13:36:00Z">
              <w:rPr>
                <w:lang w:val="en-US"/>
              </w:rPr>
            </w:rPrChange>
          </w:rPr>
          <w:t>5</w:t>
        </w:r>
      </w:ins>
      <w:ins w:id="214" w:author="Andrey Bogdanov" w:date="2020-08-03T13:31:00Z">
        <w:r w:rsidRPr="00087EB5">
          <w:rPr>
            <w:b/>
            <w:bCs/>
            <w:lang w:val="en-US"/>
            <w:rPrChange w:id="215" w:author="Andrey Bogdanov" w:date="2020-08-03T13:36:00Z">
              <w:rPr>
                <w:lang w:val="en-US"/>
              </w:rPr>
            </w:rPrChange>
          </w:rPr>
          <w:t>Sum</w:t>
        </w:r>
        <w:r w:rsidRPr="00087EB5">
          <w:rPr>
            <w:b/>
            <w:bCs/>
            <w:rPrChange w:id="216" w:author="Andrey Bogdanov" w:date="2020-08-03T13:36:00Z">
              <w:rPr/>
            </w:rPrChange>
          </w:rPr>
          <w:t>,</w:t>
        </w:r>
        <w:r w:rsidRPr="00087EB5">
          <w:rPr>
            <w:b/>
            <w:bCs/>
            <w:rPrChange w:id="217" w:author="Andrey Bogdanov" w:date="2020-08-03T13:36:00Z">
              <w:rPr>
                <w:lang w:val="en-US"/>
              </w:rPr>
            </w:rPrChange>
          </w:rPr>
          <w:t xml:space="preserve"> </w:t>
        </w:r>
        <w:r w:rsidRPr="00087EB5">
          <w:rPr>
            <w:b/>
            <w:bCs/>
            <w:lang w:val="en-US"/>
            <w:rPrChange w:id="218" w:author="Andrey Bogdanov" w:date="2020-08-03T13:36:00Z">
              <w:rPr>
                <w:lang w:val="en-US"/>
              </w:rPr>
            </w:rPrChange>
          </w:rPr>
          <w:t>vat</w:t>
        </w:r>
      </w:ins>
      <w:ins w:id="219" w:author="Andrey Bogdanov" w:date="2020-08-03T13:32:00Z">
        <w:r w:rsidRPr="00087EB5">
          <w:rPr>
            <w:b/>
            <w:bCs/>
            <w:rPrChange w:id="220" w:author="Andrey Bogdanov" w:date="2020-08-03T13:36:00Z">
              <w:rPr>
                <w:lang w:val="en-US"/>
              </w:rPr>
            </w:rPrChange>
          </w:rPr>
          <w:t>6</w:t>
        </w:r>
      </w:ins>
      <w:ins w:id="221" w:author="Andrey Bogdanov" w:date="2020-08-03T13:31:00Z">
        <w:r w:rsidRPr="00087EB5">
          <w:rPr>
            <w:b/>
            <w:bCs/>
            <w:lang w:val="en-US"/>
            <w:rPrChange w:id="222" w:author="Andrey Bogdanov" w:date="2020-08-03T13:36:00Z">
              <w:rPr>
                <w:lang w:val="en-US"/>
              </w:rPr>
            </w:rPrChange>
          </w:rPr>
          <w:t>Sum</w:t>
        </w:r>
      </w:ins>
      <w:ins w:id="223" w:author="Andrey Bogdanov" w:date="2020-08-03T13:32:00Z">
        <w:r w:rsidRPr="00087EB5">
          <w:rPr>
            <w:rPrChange w:id="224" w:author="Andrey Bogdanov" w:date="2020-08-03T13:32:00Z">
              <w:rPr>
                <w:lang w:val="en-US"/>
              </w:rPr>
            </w:rPrChange>
          </w:rPr>
          <w:t xml:space="preserve"> </w:t>
        </w:r>
        <w:r>
          <w:t xml:space="preserve">в форматах </w:t>
        </w:r>
        <w:proofErr w:type="spellStart"/>
        <w:r>
          <w:t>ОранжДата</w:t>
        </w:r>
        <w:proofErr w:type="spellEnd"/>
        <w:r>
          <w:t xml:space="preserve"> немного отличается от нумерации ставок налогов в </w:t>
        </w:r>
      </w:ins>
      <w:ins w:id="225" w:author="Andrey Bogdanov" w:date="2020-08-03T13:33:00Z">
        <w:r>
          <w:t>ФФД для тега 1199.</w:t>
        </w:r>
      </w:ins>
      <w:ins w:id="226" w:author="Andrey Bogdanov" w:date="2020-08-03T13:34:00Z">
        <w:r>
          <w:t xml:space="preserve"> </w:t>
        </w:r>
      </w:ins>
      <w:ins w:id="227" w:author="Andrey Bogdanov" w:date="2020-08-03T13:38:00Z">
        <w:r>
          <w:t xml:space="preserve">При разработке интеграции </w:t>
        </w:r>
      </w:ins>
      <w:ins w:id="228" w:author="Andrey Bogdanov" w:date="2020-08-03T13:37:00Z">
        <w:r>
          <w:t xml:space="preserve">следует строго </w:t>
        </w:r>
      </w:ins>
      <w:ins w:id="229" w:author="Andrey Bogdanov" w:date="2020-08-03T13:38:00Z">
        <w:r>
          <w:t>приде</w:t>
        </w:r>
      </w:ins>
      <w:ins w:id="230" w:author="Andrey Bogdanov" w:date="2020-08-03T13:39:00Z">
        <w:r>
          <w:t>рживаться настоящего руководства.</w:t>
        </w:r>
      </w:ins>
    </w:p>
    <w:bookmarkEnd w:id="186"/>
    <w:p w14:paraId="69D3414B" w14:textId="77777777" w:rsidR="00087EB5" w:rsidRDefault="00087EB5" w:rsidP="004F178F"/>
    <w:p w14:paraId="16A33984" w14:textId="77777777" w:rsidR="004F178F" w:rsidRPr="00F37684" w:rsidRDefault="004F178F" w:rsidP="004F178F">
      <w:pPr>
        <w:pStyle w:val="3"/>
      </w:pPr>
      <w:bookmarkStart w:id="231" w:name="_Toc507539853"/>
      <w:bookmarkStart w:id="232" w:name="_Toc27489458"/>
      <w:bookmarkStart w:id="233" w:name="OLE_LINK153"/>
      <w:r>
        <w:rPr>
          <w:rFonts w:cs="Arial"/>
        </w:rPr>
        <w:t>2.1.1.2</w:t>
      </w:r>
      <w:r>
        <w:t xml:space="preserve"> П</w:t>
      </w:r>
      <w:r w:rsidRPr="00C427A1">
        <w:t>редмет расчета</w:t>
      </w:r>
      <w:bookmarkEnd w:id="231"/>
      <w:bookmarkEnd w:id="232"/>
    </w:p>
    <w:tbl>
      <w:tblPr>
        <w:tblStyle w:val="a4"/>
        <w:tblW w:w="10283" w:type="dxa"/>
        <w:tblLook w:val="04A0" w:firstRow="1" w:lastRow="0" w:firstColumn="1" w:lastColumn="0" w:noHBand="0" w:noVBand="1"/>
      </w:tblPr>
      <w:tblGrid>
        <w:gridCol w:w="2958"/>
        <w:gridCol w:w="4393"/>
        <w:gridCol w:w="2932"/>
      </w:tblGrid>
      <w:tr w:rsidR="004F178F" w:rsidRPr="008F4F86" w14:paraId="44A572DB" w14:textId="77777777" w:rsidTr="008331FB">
        <w:tc>
          <w:tcPr>
            <w:tcW w:w="2958" w:type="dxa"/>
          </w:tcPr>
          <w:p w14:paraId="0EE23E25" w14:textId="77777777" w:rsidR="004F178F" w:rsidRPr="00AE6B24" w:rsidRDefault="004F178F" w:rsidP="005A1481">
            <w:pPr>
              <w:rPr>
                <w:rFonts w:cs="Arial"/>
              </w:rPr>
            </w:pPr>
            <w:bookmarkStart w:id="234" w:name="OLE_LINK43"/>
            <w:bookmarkStart w:id="235" w:name="OLE_LINK44"/>
            <w:bookmarkStart w:id="236" w:name="OLE_LINK45"/>
            <w:bookmarkStart w:id="237" w:name="OLE_LINK149"/>
            <w:bookmarkStart w:id="238" w:name="OLE_LINK152"/>
            <w:r>
              <w:rPr>
                <w:rFonts w:cs="Arial"/>
                <w:lang w:val="en-US"/>
              </w:rPr>
              <w:t>q</w:t>
            </w:r>
            <w:r w:rsidRPr="002D76D1">
              <w:rPr>
                <w:rFonts w:cs="Arial"/>
                <w:lang w:val="en-US"/>
              </w:rPr>
              <w:t>uantity</w:t>
            </w:r>
            <w:bookmarkEnd w:id="234"/>
            <w:bookmarkEnd w:id="235"/>
            <w:bookmarkEnd w:id="236"/>
          </w:p>
        </w:tc>
        <w:tc>
          <w:tcPr>
            <w:tcW w:w="4393" w:type="dxa"/>
          </w:tcPr>
          <w:p w14:paraId="1876C5F8" w14:textId="77777777" w:rsidR="004F178F" w:rsidRPr="002D76D1" w:rsidRDefault="004F178F" w:rsidP="005A1481">
            <w:pPr>
              <w:rPr>
                <w:rFonts w:cs="Arial"/>
              </w:rPr>
            </w:pPr>
            <w:bookmarkStart w:id="239" w:name="OLE_LINK346"/>
            <w:bookmarkStart w:id="240" w:name="OLE_LINK347"/>
            <w:bookmarkStart w:id="241" w:name="OLE_LINK348"/>
            <w:bookmarkStart w:id="242" w:name="OLE_LINK349"/>
            <w:r>
              <w:t>К</w:t>
            </w:r>
            <w:r w:rsidRPr="00C427A1">
              <w:t>оличество предмета расчета</w:t>
            </w:r>
            <w:r>
              <w:t>, 1023</w:t>
            </w:r>
            <w:bookmarkEnd w:id="239"/>
            <w:bookmarkEnd w:id="240"/>
            <w:bookmarkEnd w:id="241"/>
            <w:bookmarkEnd w:id="242"/>
          </w:p>
        </w:tc>
        <w:tc>
          <w:tcPr>
            <w:tcW w:w="2932" w:type="dxa"/>
          </w:tcPr>
          <w:p w14:paraId="1F957B3C" w14:textId="77777777" w:rsidR="004F178F" w:rsidRDefault="004F178F" w:rsidP="005A1481">
            <w:pPr>
              <w:rPr>
                <w:rFonts w:cs="Arial"/>
              </w:rPr>
            </w:pPr>
            <w:bookmarkStart w:id="243" w:name="OLE_LINK126"/>
            <w:bookmarkStart w:id="244" w:name="OLE_LINK127"/>
            <w:bookmarkStart w:id="245" w:name="OLE_LINK128"/>
            <w:r>
              <w:rPr>
                <w:rFonts w:cs="Arial"/>
              </w:rPr>
              <w:t>Десятичное число с точностью до 6 символов после точки</w:t>
            </w:r>
            <w:bookmarkEnd w:id="243"/>
            <w:bookmarkEnd w:id="244"/>
            <w:bookmarkEnd w:id="245"/>
            <w:r>
              <w:rPr>
                <w:rFonts w:cs="Arial"/>
              </w:rPr>
              <w:t>*</w:t>
            </w:r>
            <w:r w:rsidR="0000532B">
              <w:rPr>
                <w:rFonts w:cs="Arial"/>
              </w:rPr>
              <w:t>. Параметр обязательный.</w:t>
            </w:r>
          </w:p>
        </w:tc>
      </w:tr>
      <w:tr w:rsidR="004F178F" w:rsidRPr="008F4F86" w14:paraId="5CA4B55B" w14:textId="77777777" w:rsidTr="008331FB">
        <w:tc>
          <w:tcPr>
            <w:tcW w:w="2958" w:type="dxa"/>
          </w:tcPr>
          <w:p w14:paraId="1A340F08" w14:textId="77777777" w:rsidR="004F178F" w:rsidRPr="0000532B" w:rsidRDefault="004F178F" w:rsidP="005A1481">
            <w:pPr>
              <w:rPr>
                <w:rFonts w:cs="Arial"/>
              </w:rPr>
            </w:pPr>
            <w:bookmarkStart w:id="246" w:name="OLE_LINK46"/>
            <w:bookmarkStart w:id="247" w:name="OLE_LINK47"/>
            <w:bookmarkStart w:id="248" w:name="OLE_LINK48"/>
            <w:r>
              <w:rPr>
                <w:rFonts w:cs="Arial"/>
                <w:lang w:val="en-US"/>
              </w:rPr>
              <w:t>price</w:t>
            </w:r>
            <w:bookmarkEnd w:id="246"/>
            <w:bookmarkEnd w:id="247"/>
            <w:bookmarkEnd w:id="248"/>
          </w:p>
        </w:tc>
        <w:tc>
          <w:tcPr>
            <w:tcW w:w="4393" w:type="dxa"/>
          </w:tcPr>
          <w:p w14:paraId="5A3166B8" w14:textId="77777777" w:rsidR="004F178F" w:rsidRPr="00B2081D" w:rsidRDefault="004F178F" w:rsidP="005A1481">
            <w:pPr>
              <w:rPr>
                <w:rFonts w:cs="Arial"/>
              </w:rPr>
            </w:pPr>
            <w:bookmarkStart w:id="249" w:name="OLE_LINK350"/>
            <w:bookmarkStart w:id="250" w:name="OLE_LINK351"/>
            <w:bookmarkStart w:id="251"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249"/>
            <w:bookmarkEnd w:id="250"/>
            <w:bookmarkEnd w:id="251"/>
          </w:p>
        </w:tc>
        <w:tc>
          <w:tcPr>
            <w:tcW w:w="2932" w:type="dxa"/>
          </w:tcPr>
          <w:p w14:paraId="343E7F41" w14:textId="77777777" w:rsidR="004F178F" w:rsidRPr="00525F22" w:rsidRDefault="004F178F" w:rsidP="005A1481">
            <w:pPr>
              <w:rPr>
                <w:rFonts w:cs="Arial"/>
              </w:rPr>
            </w:pPr>
            <w:bookmarkStart w:id="252" w:name="OLE_LINK142"/>
            <w:bookmarkStart w:id="253" w:name="OLE_LINK186"/>
            <w:bookmarkStart w:id="254" w:name="OLE_LINK190"/>
            <w:bookmarkStart w:id="255" w:name="OLE_LINK424"/>
            <w:bookmarkStart w:id="256" w:name="OLE_LINK425"/>
            <w:bookmarkStart w:id="257" w:name="OLE_LINK426"/>
            <w:r>
              <w:rPr>
                <w:rFonts w:cs="Arial"/>
              </w:rPr>
              <w:t>Десятичное число с точностью до 2 символов после точки</w:t>
            </w:r>
            <w:bookmarkEnd w:id="252"/>
            <w:bookmarkEnd w:id="253"/>
            <w:bookmarkEnd w:id="254"/>
            <w:r>
              <w:rPr>
                <w:rFonts w:cs="Arial"/>
              </w:rPr>
              <w:t>*</w:t>
            </w:r>
            <w:bookmarkEnd w:id="255"/>
            <w:bookmarkEnd w:id="256"/>
            <w:bookmarkEnd w:id="257"/>
            <w:r w:rsidR="0000532B">
              <w:rPr>
                <w:rFonts w:cs="Arial"/>
              </w:rPr>
              <w:t>. Параметр обязательный.</w:t>
            </w:r>
          </w:p>
        </w:tc>
      </w:tr>
      <w:tr w:rsidR="004F178F" w:rsidRPr="008F4F86" w14:paraId="706C3BFF" w14:textId="77777777" w:rsidTr="008331FB">
        <w:tc>
          <w:tcPr>
            <w:tcW w:w="2958" w:type="dxa"/>
          </w:tcPr>
          <w:p w14:paraId="35CE4E9C" w14:textId="77777777" w:rsidR="004F178F" w:rsidRPr="00E2297E" w:rsidRDefault="004F178F" w:rsidP="005A1481">
            <w:pPr>
              <w:rPr>
                <w:rFonts w:cs="Arial"/>
                <w:lang w:val="en-US"/>
              </w:rPr>
            </w:pPr>
            <w:bookmarkStart w:id="258" w:name="_Hlk474848305"/>
            <w:bookmarkStart w:id="259" w:name="_Hlk474848188"/>
            <w:r>
              <w:rPr>
                <w:rFonts w:cs="Arial"/>
                <w:lang w:val="en-US"/>
              </w:rPr>
              <w:t>t</w:t>
            </w:r>
            <w:proofErr w:type="spellStart"/>
            <w:r w:rsidRPr="00A25067">
              <w:rPr>
                <w:rFonts w:cs="Arial"/>
              </w:rPr>
              <w:t>ax</w:t>
            </w:r>
            <w:proofErr w:type="spellEnd"/>
          </w:p>
        </w:tc>
        <w:tc>
          <w:tcPr>
            <w:tcW w:w="4393" w:type="dxa"/>
          </w:tcPr>
          <w:p w14:paraId="46AA7563" w14:textId="77777777" w:rsidR="004F178F" w:rsidRPr="00F667FD" w:rsidRDefault="004F178F" w:rsidP="005A1481">
            <w:pPr>
              <w:rPr>
                <w:rFonts w:cs="Arial"/>
              </w:rPr>
            </w:pPr>
            <w:bookmarkStart w:id="260" w:name="OLE_LINK15"/>
            <w:bookmarkStart w:id="261" w:name="OLE_LINK16"/>
            <w:bookmarkStart w:id="262" w:name="OLE_LINK353"/>
            <w:bookmarkStart w:id="263" w:name="OLE_LINK354"/>
            <w:r>
              <w:rPr>
                <w:rFonts w:cs="Arial"/>
              </w:rPr>
              <w:t xml:space="preserve">Ставка НДС, </w:t>
            </w:r>
            <w:r w:rsidRPr="00544215">
              <w:rPr>
                <w:rFonts w:cs="Arial"/>
              </w:rPr>
              <w:t>1199</w:t>
            </w:r>
            <w:r w:rsidRPr="00F667FD">
              <w:rPr>
                <w:rFonts w:cs="Arial"/>
              </w:rPr>
              <w:t>:</w:t>
            </w:r>
          </w:p>
          <w:p w14:paraId="14663215" w14:textId="77777777" w:rsidR="004F178F" w:rsidRPr="00F667FD" w:rsidRDefault="004F178F" w:rsidP="005A1481">
            <w:r>
              <w:t>1</w:t>
            </w:r>
            <w:r w:rsidRPr="00F667FD">
              <w:t xml:space="preserve"> </w:t>
            </w:r>
            <w:bookmarkStart w:id="264" w:name="OLE_LINK3"/>
            <w:bookmarkStart w:id="265" w:name="OLE_LINK14"/>
            <w:r w:rsidRPr="00F667FD">
              <w:t>–</w:t>
            </w:r>
            <w:bookmarkEnd w:id="264"/>
            <w:bookmarkEnd w:id="265"/>
            <w:r w:rsidRPr="00F667FD">
              <w:t xml:space="preserve"> </w:t>
            </w:r>
            <w:r w:rsidR="007D73FD">
              <w:t>ставка НДС 20</w:t>
            </w:r>
            <w:r>
              <w:t>%</w:t>
            </w:r>
          </w:p>
          <w:p w14:paraId="2F9BFE50" w14:textId="77777777" w:rsidR="004F178F" w:rsidRDefault="004F178F" w:rsidP="005A1481">
            <w:r w:rsidRPr="00A16B14">
              <w:t>2 –</w:t>
            </w:r>
            <w:r>
              <w:t xml:space="preserve"> ставка НДС 1</w:t>
            </w:r>
            <w:r w:rsidRPr="00A16B14">
              <w:t>0</w:t>
            </w:r>
            <w:r>
              <w:t>%</w:t>
            </w:r>
          </w:p>
          <w:p w14:paraId="0E77FCC3" w14:textId="77777777" w:rsidR="004F178F" w:rsidRDefault="004F178F" w:rsidP="005A1481">
            <w:r>
              <w:t xml:space="preserve">3 – ставка НДС </w:t>
            </w:r>
            <w:proofErr w:type="spellStart"/>
            <w:r>
              <w:t>расч</w:t>
            </w:r>
            <w:proofErr w:type="spellEnd"/>
            <w:r>
              <w:t xml:space="preserve">. </w:t>
            </w:r>
            <w:r w:rsidR="007D73FD">
              <w:t>20</w:t>
            </w:r>
            <w:r>
              <w:t>/1</w:t>
            </w:r>
            <w:r w:rsidR="007D73FD">
              <w:t>20</w:t>
            </w:r>
          </w:p>
          <w:p w14:paraId="2C287312" w14:textId="77777777" w:rsidR="004F178F" w:rsidRDefault="004F178F" w:rsidP="005A1481">
            <w:r>
              <w:t xml:space="preserve">4 – ставка НДС </w:t>
            </w:r>
            <w:proofErr w:type="spellStart"/>
            <w:r>
              <w:t>расч</w:t>
            </w:r>
            <w:proofErr w:type="spellEnd"/>
            <w:r>
              <w:t>. 10/110</w:t>
            </w:r>
          </w:p>
          <w:p w14:paraId="26D35627" w14:textId="77777777" w:rsidR="004F178F" w:rsidRDefault="004F178F" w:rsidP="005A1481">
            <w:r>
              <w:t>5 – ставка НДС 0%</w:t>
            </w:r>
          </w:p>
          <w:p w14:paraId="149CDD21" w14:textId="77777777" w:rsidR="004F178F" w:rsidRPr="00A16B14" w:rsidRDefault="004F178F" w:rsidP="005A1481">
            <w:pPr>
              <w:rPr>
                <w:rFonts w:cs="Arial"/>
              </w:rPr>
            </w:pPr>
            <w:r>
              <w:t xml:space="preserve">6 </w:t>
            </w:r>
            <w:bookmarkStart w:id="266" w:name="OLE_LINK61"/>
            <w:bookmarkStart w:id="267" w:name="OLE_LINK62"/>
            <w:bookmarkStart w:id="268" w:name="OLE_LINK63"/>
            <w:r>
              <w:t>–</w:t>
            </w:r>
            <w:bookmarkEnd w:id="266"/>
            <w:bookmarkEnd w:id="267"/>
            <w:bookmarkEnd w:id="268"/>
            <w:r>
              <w:t xml:space="preserve"> НДС не облагается</w:t>
            </w:r>
            <w:bookmarkEnd w:id="260"/>
            <w:bookmarkEnd w:id="261"/>
            <w:bookmarkEnd w:id="262"/>
            <w:bookmarkEnd w:id="263"/>
          </w:p>
        </w:tc>
        <w:tc>
          <w:tcPr>
            <w:tcW w:w="2932" w:type="dxa"/>
          </w:tcPr>
          <w:p w14:paraId="60DBEEFD" w14:textId="77777777" w:rsidR="004F178F" w:rsidRPr="00A16B14" w:rsidRDefault="004F178F" w:rsidP="005A1481">
            <w:pPr>
              <w:rPr>
                <w:rFonts w:cs="Arial"/>
              </w:rPr>
            </w:pPr>
            <w:r>
              <w:rPr>
                <w:rFonts w:cs="Arial"/>
              </w:rPr>
              <w:t>Число от 1 до 6</w:t>
            </w:r>
            <w:r w:rsidR="0000532B">
              <w:rPr>
                <w:rFonts w:cs="Arial"/>
              </w:rPr>
              <w:t>. Параметр обязательный.</w:t>
            </w:r>
          </w:p>
        </w:tc>
      </w:tr>
      <w:bookmarkEnd w:id="258"/>
      <w:bookmarkEnd w:id="259"/>
      <w:tr w:rsidR="008331FB" w:rsidRPr="008F4F86" w14:paraId="14600A23" w14:textId="77777777" w:rsidTr="008331FB">
        <w:tc>
          <w:tcPr>
            <w:tcW w:w="2958" w:type="dxa"/>
          </w:tcPr>
          <w:p w14:paraId="0346888C" w14:textId="77777777" w:rsidR="008331FB" w:rsidRPr="008331FB" w:rsidRDefault="008331FB" w:rsidP="008331FB">
            <w:pPr>
              <w:rPr>
                <w:rFonts w:cs="Arial"/>
                <w:lang w:val="en-US"/>
              </w:rPr>
            </w:pPr>
            <w:proofErr w:type="spellStart"/>
            <w:r>
              <w:rPr>
                <w:rFonts w:cs="Arial"/>
                <w:lang w:val="en-US"/>
              </w:rPr>
              <w:t>taxSum</w:t>
            </w:r>
            <w:proofErr w:type="spellEnd"/>
          </w:p>
        </w:tc>
        <w:tc>
          <w:tcPr>
            <w:tcW w:w="4393" w:type="dxa"/>
          </w:tcPr>
          <w:p w14:paraId="43F10D58" w14:textId="77777777" w:rsidR="008331FB" w:rsidRDefault="008331FB" w:rsidP="008331FB">
            <w:pPr>
              <w:overflowPunct w:val="0"/>
              <w:autoSpaceDE w:val="0"/>
              <w:autoSpaceDN w:val="0"/>
              <w:adjustRightInd w:val="0"/>
              <w:textAlignment w:val="baseline"/>
            </w:pPr>
            <w:r>
              <w:t>С</w:t>
            </w:r>
            <w:r w:rsidRPr="00C427A1">
              <w:t>умма НДС за предмет расчета</w:t>
            </w:r>
            <w:r w:rsidRPr="008331FB">
              <w:t>, 1200</w:t>
            </w:r>
          </w:p>
          <w:p w14:paraId="1199C270" w14:textId="77777777" w:rsidR="001D18F4" w:rsidRDefault="001D18F4" w:rsidP="008331FB">
            <w:pPr>
              <w:overflowPunct w:val="0"/>
              <w:autoSpaceDE w:val="0"/>
              <w:autoSpaceDN w:val="0"/>
              <w:adjustRightInd w:val="0"/>
              <w:textAlignment w:val="baseline"/>
            </w:pPr>
          </w:p>
          <w:p w14:paraId="52C50885" w14:textId="77777777" w:rsidR="00DA6AEB" w:rsidRDefault="006536E1" w:rsidP="008331FB">
            <w:pPr>
              <w:overflowPunct w:val="0"/>
              <w:autoSpaceDE w:val="0"/>
              <w:autoSpaceDN w:val="0"/>
              <w:adjustRightInd w:val="0"/>
              <w:textAlignment w:val="baseline"/>
              <w:rPr>
                <w:i/>
              </w:rPr>
            </w:pPr>
            <w:r>
              <w:rPr>
                <w:i/>
              </w:rPr>
              <w:t>Параметр актуален д</w:t>
            </w:r>
            <w:r w:rsidR="00DA6AEB" w:rsidRPr="001D18F4">
              <w:rPr>
                <w:i/>
              </w:rPr>
              <w:t>ля ст</w:t>
            </w:r>
            <w:r w:rsidR="001D18F4" w:rsidRPr="001D18F4">
              <w:rPr>
                <w:i/>
              </w:rPr>
              <w:t>авок НДС 1-4</w:t>
            </w:r>
            <w:r w:rsidR="001D18F4">
              <w:rPr>
                <w:i/>
              </w:rPr>
              <w:t>.</w:t>
            </w:r>
            <w:r>
              <w:rPr>
                <w:i/>
              </w:rPr>
              <w:t xml:space="preserve"> Для ставок 5 и 6 данный тэг в предмете расчета не передается</w:t>
            </w:r>
            <w:r w:rsidR="00AA4866">
              <w:rPr>
                <w:i/>
              </w:rPr>
              <w:t>, переданное значение игнорируется.</w:t>
            </w:r>
          </w:p>
          <w:p w14:paraId="6BE4BB3E" w14:textId="77777777" w:rsidR="004325B4" w:rsidRDefault="004325B4" w:rsidP="008331FB">
            <w:pPr>
              <w:overflowPunct w:val="0"/>
              <w:autoSpaceDE w:val="0"/>
              <w:autoSpaceDN w:val="0"/>
              <w:adjustRightInd w:val="0"/>
              <w:textAlignment w:val="baseline"/>
              <w:rPr>
                <w:i/>
              </w:rPr>
            </w:pPr>
          </w:p>
          <w:p w14:paraId="40F02D10" w14:textId="77777777" w:rsidR="00D92E57" w:rsidRPr="00D92E57" w:rsidRDefault="00D92E57" w:rsidP="008331FB">
            <w:pPr>
              <w:overflowPunct w:val="0"/>
              <w:autoSpaceDE w:val="0"/>
              <w:autoSpaceDN w:val="0"/>
              <w:adjustRightInd w:val="0"/>
              <w:textAlignment w:val="baseline"/>
              <w:rPr>
                <w:i/>
              </w:rPr>
            </w:pPr>
            <w:r>
              <w:rPr>
                <w:i/>
              </w:rPr>
              <w:t>Если передать значение 0, то тэг не будет записан.</w:t>
            </w:r>
          </w:p>
        </w:tc>
        <w:tc>
          <w:tcPr>
            <w:tcW w:w="2932" w:type="dxa"/>
          </w:tcPr>
          <w:p w14:paraId="58FD9C3F" w14:textId="77777777" w:rsidR="008331FB" w:rsidRPr="005C22B1" w:rsidRDefault="005C22B1" w:rsidP="008331FB">
            <w:pPr>
              <w:rPr>
                <w:rFonts w:cs="Arial"/>
              </w:rPr>
            </w:pPr>
            <w:r>
              <w:rPr>
                <w:rFonts w:cs="Arial"/>
              </w:rPr>
              <w:t>Десятичное число с точностью до 2 символов после точки, необязательное поле</w:t>
            </w:r>
          </w:p>
        </w:tc>
      </w:tr>
      <w:tr w:rsidR="008331FB" w:rsidRPr="008F4F86" w14:paraId="37EB7732" w14:textId="77777777" w:rsidTr="008331FB">
        <w:tc>
          <w:tcPr>
            <w:tcW w:w="2958" w:type="dxa"/>
          </w:tcPr>
          <w:p w14:paraId="43718DBF" w14:textId="77777777" w:rsidR="008331FB" w:rsidRPr="00A25067" w:rsidRDefault="008331FB" w:rsidP="008331FB">
            <w:pPr>
              <w:rPr>
                <w:rFonts w:cs="Arial"/>
              </w:rPr>
            </w:pPr>
            <w:bookmarkStart w:id="269" w:name="_Hlk474848324"/>
            <w:r>
              <w:rPr>
                <w:rFonts w:cs="Arial"/>
                <w:lang w:val="en-US"/>
              </w:rPr>
              <w:t>t</w:t>
            </w:r>
            <w:proofErr w:type="spellStart"/>
            <w:r w:rsidRPr="00D74811">
              <w:rPr>
                <w:rFonts w:cs="Arial"/>
              </w:rPr>
              <w:t>ext</w:t>
            </w:r>
            <w:proofErr w:type="spellEnd"/>
          </w:p>
        </w:tc>
        <w:tc>
          <w:tcPr>
            <w:tcW w:w="4393" w:type="dxa"/>
          </w:tcPr>
          <w:p w14:paraId="7657B897" w14:textId="77777777" w:rsidR="008331FB" w:rsidRPr="00D74811" w:rsidRDefault="008331FB" w:rsidP="008331FB">
            <w:pPr>
              <w:rPr>
                <w:rFonts w:cs="Arial"/>
              </w:rPr>
            </w:pPr>
            <w:bookmarkStart w:id="270" w:name="OLE_LINK355"/>
            <w:bookmarkStart w:id="271" w:name="OLE_LINK356"/>
            <w:bookmarkStart w:id="272" w:name="OLE_LINK357"/>
            <w:r>
              <w:rPr>
                <w:rFonts w:cs="Arial"/>
              </w:rPr>
              <w:t>Н</w:t>
            </w:r>
            <w:r w:rsidRPr="00A31BAA">
              <w:rPr>
                <w:rFonts w:cs="Arial"/>
              </w:rPr>
              <w:t>аименование предмета расчета</w:t>
            </w:r>
            <w:r>
              <w:rPr>
                <w:rFonts w:cs="Arial"/>
              </w:rPr>
              <w:t xml:space="preserve">, </w:t>
            </w:r>
            <w:r w:rsidRPr="00C427A1">
              <w:t>1030</w:t>
            </w:r>
            <w:bookmarkEnd w:id="270"/>
            <w:bookmarkEnd w:id="271"/>
            <w:bookmarkEnd w:id="272"/>
          </w:p>
        </w:tc>
        <w:tc>
          <w:tcPr>
            <w:tcW w:w="2932" w:type="dxa"/>
          </w:tcPr>
          <w:p w14:paraId="1E5181C0" w14:textId="77777777" w:rsidR="008331FB" w:rsidRDefault="008331FB" w:rsidP="008331FB">
            <w:pPr>
              <w:rPr>
                <w:rFonts w:cs="Arial"/>
              </w:rPr>
            </w:pPr>
            <w:bookmarkStart w:id="273" w:name="OLE_LINK206"/>
            <w:bookmarkStart w:id="274" w:name="OLE_LINK207"/>
            <w:bookmarkStart w:id="275" w:name="OLE_LINK208"/>
            <w:bookmarkStart w:id="276" w:name="OLE_LINK427"/>
            <w:bookmarkStart w:id="277" w:name="OLE_LINK428"/>
            <w:r>
              <w:rPr>
                <w:rFonts w:cs="Arial"/>
              </w:rPr>
              <w:t xml:space="preserve">Строка до </w:t>
            </w:r>
            <w:r w:rsidRPr="0000532B">
              <w:rPr>
                <w:rFonts w:cs="Arial"/>
              </w:rPr>
              <w:t>128</w:t>
            </w:r>
            <w:r>
              <w:rPr>
                <w:rFonts w:cs="Arial"/>
              </w:rPr>
              <w:t xml:space="preserve"> символов</w:t>
            </w:r>
            <w:bookmarkEnd w:id="273"/>
            <w:bookmarkEnd w:id="274"/>
            <w:bookmarkEnd w:id="275"/>
            <w:bookmarkEnd w:id="276"/>
            <w:bookmarkEnd w:id="277"/>
            <w:r>
              <w:rPr>
                <w:rFonts w:cs="Arial"/>
              </w:rPr>
              <w:t>. Параметр обязательный.</w:t>
            </w:r>
          </w:p>
        </w:tc>
      </w:tr>
      <w:tr w:rsidR="008331FB" w:rsidRPr="008F4F86" w14:paraId="71ED2538" w14:textId="77777777" w:rsidTr="008331FB">
        <w:tc>
          <w:tcPr>
            <w:tcW w:w="2958" w:type="dxa"/>
          </w:tcPr>
          <w:p w14:paraId="5F4887D6" w14:textId="77777777" w:rsidR="008331FB" w:rsidRPr="0000532B" w:rsidRDefault="008331FB" w:rsidP="008331FB">
            <w:pPr>
              <w:rPr>
                <w:rFonts w:cs="Arial"/>
              </w:rPr>
            </w:pPr>
            <w:proofErr w:type="spellStart"/>
            <w:r w:rsidRPr="00E42F97">
              <w:rPr>
                <w:rFonts w:cs="Arial"/>
              </w:rPr>
              <w:t>paymentMethodType</w:t>
            </w:r>
            <w:proofErr w:type="spellEnd"/>
          </w:p>
        </w:tc>
        <w:tc>
          <w:tcPr>
            <w:tcW w:w="4393" w:type="dxa"/>
          </w:tcPr>
          <w:p w14:paraId="7C90124D" w14:textId="77777777" w:rsidR="008331FB" w:rsidRDefault="008331FB" w:rsidP="008331FB">
            <w:pPr>
              <w:rPr>
                <w:rFonts w:cs="Arial"/>
              </w:rPr>
            </w:pPr>
            <w:bookmarkStart w:id="278" w:name="OLE_LINK358"/>
            <w:bookmarkStart w:id="279" w:name="OLE_LINK359"/>
            <w:bookmarkStart w:id="280" w:name="OLE_LINK360"/>
            <w:r>
              <w:rPr>
                <w:rFonts w:cs="Arial"/>
              </w:rPr>
              <w:t>Признак способа расчета, 1214:</w:t>
            </w:r>
          </w:p>
          <w:p w14:paraId="3E1B13F3" w14:textId="77777777" w:rsidR="008331FB" w:rsidRDefault="008331FB" w:rsidP="008331FB">
            <w:pPr>
              <w:rPr>
                <w:rFonts w:cs="Arial"/>
              </w:rPr>
            </w:pPr>
            <w:r>
              <w:rPr>
                <w:rFonts w:cs="Arial"/>
              </w:rPr>
              <w:t>1 – Предоплата 100%</w:t>
            </w:r>
          </w:p>
          <w:p w14:paraId="2FD93469" w14:textId="77777777" w:rsidR="008331FB" w:rsidRDefault="008331FB" w:rsidP="008331FB">
            <w:pPr>
              <w:rPr>
                <w:rFonts w:cs="Arial"/>
              </w:rPr>
            </w:pPr>
            <w:r>
              <w:rPr>
                <w:rFonts w:cs="Arial"/>
              </w:rPr>
              <w:t>2 – Частичная предоплата</w:t>
            </w:r>
          </w:p>
          <w:p w14:paraId="3ABC5F89" w14:textId="77777777" w:rsidR="008331FB" w:rsidRDefault="008331FB" w:rsidP="008331FB">
            <w:pPr>
              <w:rPr>
                <w:rFonts w:cs="Arial"/>
              </w:rPr>
            </w:pPr>
            <w:r>
              <w:rPr>
                <w:rFonts w:cs="Arial"/>
              </w:rPr>
              <w:t>3 – Аванс</w:t>
            </w:r>
          </w:p>
          <w:p w14:paraId="67A9D7DE" w14:textId="77777777" w:rsidR="008331FB" w:rsidRDefault="008331FB" w:rsidP="008331FB">
            <w:pPr>
              <w:rPr>
                <w:rFonts w:cs="Arial"/>
              </w:rPr>
            </w:pPr>
            <w:r>
              <w:rPr>
                <w:rFonts w:cs="Arial"/>
              </w:rPr>
              <w:t>4 – Полный расчет</w:t>
            </w:r>
          </w:p>
          <w:p w14:paraId="79CB5C53" w14:textId="77777777" w:rsidR="008331FB" w:rsidRDefault="008331FB" w:rsidP="008331FB">
            <w:pPr>
              <w:rPr>
                <w:rFonts w:cs="Arial"/>
              </w:rPr>
            </w:pPr>
            <w:r>
              <w:rPr>
                <w:rFonts w:cs="Arial"/>
              </w:rPr>
              <w:t>5 – Частичный расчет и кредит</w:t>
            </w:r>
          </w:p>
          <w:p w14:paraId="09A1E5F3" w14:textId="77777777" w:rsidR="008331FB" w:rsidRDefault="008331FB" w:rsidP="008331FB">
            <w:pPr>
              <w:rPr>
                <w:rFonts w:cs="Arial"/>
              </w:rPr>
            </w:pPr>
            <w:r>
              <w:rPr>
                <w:rFonts w:cs="Arial"/>
              </w:rPr>
              <w:t>6 – Передача в кредит</w:t>
            </w:r>
          </w:p>
          <w:p w14:paraId="22FF5041" w14:textId="77777777" w:rsidR="008331FB" w:rsidRPr="00E42F97" w:rsidRDefault="008331FB" w:rsidP="008331FB">
            <w:pPr>
              <w:rPr>
                <w:rFonts w:cs="Arial"/>
              </w:rPr>
            </w:pPr>
            <w:r>
              <w:rPr>
                <w:rFonts w:cs="Arial"/>
              </w:rPr>
              <w:t>7 – оплата кредита</w:t>
            </w:r>
            <w:bookmarkEnd w:id="278"/>
            <w:bookmarkEnd w:id="279"/>
            <w:bookmarkEnd w:id="280"/>
          </w:p>
        </w:tc>
        <w:tc>
          <w:tcPr>
            <w:tcW w:w="2932" w:type="dxa"/>
          </w:tcPr>
          <w:p w14:paraId="37B69133" w14:textId="77777777" w:rsidR="008331FB" w:rsidRPr="00E364AB" w:rsidRDefault="008331FB" w:rsidP="008331FB">
            <w:pPr>
              <w:rPr>
                <w:rFonts w:cs="Arial"/>
              </w:rPr>
            </w:pPr>
            <w:bookmarkStart w:id="281" w:name="OLE_LINK79"/>
            <w:bookmarkStart w:id="282" w:name="OLE_LINK84"/>
            <w:bookmarkStart w:id="283" w:name="OLE_LINK85"/>
            <w:r>
              <w:rPr>
                <w:rFonts w:cs="Arial"/>
              </w:rPr>
              <w:t>Число от 1 до 7</w:t>
            </w:r>
            <w:bookmarkEnd w:id="281"/>
            <w:bookmarkEnd w:id="282"/>
            <w:bookmarkEnd w:id="283"/>
            <w:r>
              <w:rPr>
                <w:rFonts w:cs="Arial"/>
              </w:rPr>
              <w:t xml:space="preserve"> или </w:t>
            </w:r>
            <w:r>
              <w:rPr>
                <w:rFonts w:cs="Arial"/>
                <w:lang w:val="en-US"/>
              </w:rPr>
              <w:t>null</w:t>
            </w:r>
            <w:r>
              <w:rPr>
                <w:rFonts w:cs="Arial"/>
              </w:rPr>
              <w:t>.</w:t>
            </w:r>
            <w:r w:rsidRPr="00E364AB">
              <w:rPr>
                <w:rFonts w:cs="Arial"/>
              </w:rPr>
              <w:t xml:space="preserve"> </w:t>
            </w:r>
            <w:bookmarkStart w:id="284" w:name="OLE_LINK100"/>
            <w:bookmarkStart w:id="285" w:name="OLE_LINK101"/>
            <w:bookmarkStart w:id="286"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84"/>
            <w:bookmarkEnd w:id="285"/>
            <w:bookmarkEnd w:id="286"/>
            <w:r>
              <w:rPr>
                <w:rFonts w:cs="Arial"/>
              </w:rPr>
              <w:t xml:space="preserve"> 4, Полный расчет.</w:t>
            </w:r>
          </w:p>
        </w:tc>
      </w:tr>
      <w:tr w:rsidR="008331FB" w:rsidRPr="008F4F86" w14:paraId="72EE882D" w14:textId="77777777" w:rsidTr="008331FB">
        <w:tc>
          <w:tcPr>
            <w:tcW w:w="2958" w:type="dxa"/>
          </w:tcPr>
          <w:p w14:paraId="31B9D16D" w14:textId="77777777" w:rsidR="008331FB" w:rsidRDefault="008331FB" w:rsidP="008331FB">
            <w:pPr>
              <w:rPr>
                <w:rFonts w:cs="Arial"/>
                <w:lang w:val="en-US"/>
              </w:rPr>
            </w:pPr>
            <w:proofErr w:type="spellStart"/>
            <w:r w:rsidRPr="001A16A0">
              <w:rPr>
                <w:rFonts w:cs="Arial"/>
              </w:rPr>
              <w:t>paymentSubjectType</w:t>
            </w:r>
            <w:proofErr w:type="spellEnd"/>
          </w:p>
        </w:tc>
        <w:tc>
          <w:tcPr>
            <w:tcW w:w="4393" w:type="dxa"/>
          </w:tcPr>
          <w:p w14:paraId="40A414A5" w14:textId="77777777" w:rsidR="008331FB" w:rsidRDefault="008331FB" w:rsidP="008331FB">
            <w:pPr>
              <w:rPr>
                <w:rFonts w:cs="Arial"/>
              </w:rPr>
            </w:pPr>
            <w:bookmarkStart w:id="287" w:name="OLE_LINK361"/>
            <w:bookmarkStart w:id="288" w:name="OLE_LINK362"/>
            <w:r>
              <w:rPr>
                <w:rFonts w:cs="Arial"/>
              </w:rPr>
              <w:t>Признак предмета расчета, 1212:</w:t>
            </w:r>
          </w:p>
          <w:p w14:paraId="71B8D3CE" w14:textId="77777777" w:rsidR="008331FB" w:rsidRDefault="008331FB" w:rsidP="008331FB">
            <w:pPr>
              <w:rPr>
                <w:rFonts w:cs="Arial"/>
              </w:rPr>
            </w:pPr>
            <w:r>
              <w:rPr>
                <w:rFonts w:cs="Arial"/>
              </w:rPr>
              <w:t>1 – Товар</w:t>
            </w:r>
          </w:p>
          <w:p w14:paraId="5AA28C2E" w14:textId="77777777" w:rsidR="008331FB" w:rsidRDefault="008331FB" w:rsidP="008331FB">
            <w:pPr>
              <w:rPr>
                <w:rFonts w:cs="Arial"/>
              </w:rPr>
            </w:pPr>
            <w:r>
              <w:rPr>
                <w:rFonts w:cs="Arial"/>
              </w:rPr>
              <w:t>2 – Подакцизный товар</w:t>
            </w:r>
          </w:p>
          <w:p w14:paraId="28E8B4C7" w14:textId="77777777" w:rsidR="008331FB" w:rsidRDefault="008331FB" w:rsidP="008331FB">
            <w:pPr>
              <w:rPr>
                <w:rFonts w:cs="Arial"/>
              </w:rPr>
            </w:pPr>
            <w:r>
              <w:rPr>
                <w:rFonts w:cs="Arial"/>
              </w:rPr>
              <w:t>3 – Работа</w:t>
            </w:r>
          </w:p>
          <w:p w14:paraId="026BF7A2" w14:textId="77777777" w:rsidR="008331FB" w:rsidRDefault="008331FB" w:rsidP="008331FB">
            <w:pPr>
              <w:rPr>
                <w:rFonts w:cs="Arial"/>
              </w:rPr>
            </w:pPr>
            <w:r>
              <w:rPr>
                <w:rFonts w:cs="Arial"/>
              </w:rPr>
              <w:t>4 – Услуга</w:t>
            </w:r>
          </w:p>
          <w:p w14:paraId="0307C451" w14:textId="77777777" w:rsidR="008331FB" w:rsidRDefault="008331FB" w:rsidP="008331FB">
            <w:pPr>
              <w:rPr>
                <w:rFonts w:cs="Arial"/>
              </w:rPr>
            </w:pPr>
            <w:r>
              <w:rPr>
                <w:rFonts w:cs="Arial"/>
              </w:rPr>
              <w:t>5 – Ставка азартной игры</w:t>
            </w:r>
          </w:p>
          <w:p w14:paraId="5C030F53" w14:textId="77777777" w:rsidR="008331FB" w:rsidRDefault="008331FB" w:rsidP="008331FB">
            <w:pPr>
              <w:rPr>
                <w:rFonts w:cs="Arial"/>
              </w:rPr>
            </w:pPr>
            <w:r>
              <w:rPr>
                <w:rFonts w:cs="Arial"/>
              </w:rPr>
              <w:lastRenderedPageBreak/>
              <w:t>6 – Выигрыш азартной игры</w:t>
            </w:r>
          </w:p>
          <w:p w14:paraId="7C6FC0F4" w14:textId="77777777" w:rsidR="008331FB" w:rsidRDefault="008331FB" w:rsidP="008331FB">
            <w:pPr>
              <w:rPr>
                <w:rFonts w:cs="Arial"/>
              </w:rPr>
            </w:pPr>
            <w:r>
              <w:rPr>
                <w:rFonts w:cs="Arial"/>
              </w:rPr>
              <w:t>7 – Лотерейный билет</w:t>
            </w:r>
          </w:p>
          <w:p w14:paraId="664A5915" w14:textId="77777777" w:rsidR="008331FB" w:rsidRDefault="008331FB" w:rsidP="008331FB">
            <w:pPr>
              <w:rPr>
                <w:rFonts w:cs="Arial"/>
              </w:rPr>
            </w:pPr>
            <w:r>
              <w:rPr>
                <w:rFonts w:cs="Arial"/>
              </w:rPr>
              <w:t>8 – Выигрыш лотереи</w:t>
            </w:r>
          </w:p>
          <w:p w14:paraId="4D4871FD" w14:textId="77777777" w:rsidR="008331FB" w:rsidRDefault="008331FB" w:rsidP="008331FB">
            <w:pPr>
              <w:rPr>
                <w:rFonts w:cs="Arial"/>
              </w:rPr>
            </w:pPr>
            <w:r>
              <w:rPr>
                <w:rFonts w:cs="Arial"/>
              </w:rPr>
              <w:t>9 – Предоставление РИД</w:t>
            </w:r>
          </w:p>
          <w:p w14:paraId="6F49DE4F" w14:textId="77777777" w:rsidR="008331FB" w:rsidRDefault="008331FB" w:rsidP="008331FB">
            <w:pPr>
              <w:rPr>
                <w:rFonts w:cs="Arial"/>
              </w:rPr>
            </w:pPr>
            <w:r>
              <w:rPr>
                <w:rFonts w:cs="Arial"/>
              </w:rPr>
              <w:t>10 – Платеж</w:t>
            </w:r>
          </w:p>
          <w:p w14:paraId="7FE27003" w14:textId="77777777" w:rsidR="008331FB" w:rsidRDefault="008331FB" w:rsidP="008331FB">
            <w:pPr>
              <w:rPr>
                <w:rFonts w:cs="Arial"/>
              </w:rPr>
            </w:pPr>
            <w:r>
              <w:rPr>
                <w:rFonts w:cs="Arial"/>
              </w:rPr>
              <w:t>11 – Агентское вознаграждение</w:t>
            </w:r>
          </w:p>
          <w:p w14:paraId="2CF011E9" w14:textId="77777777" w:rsidR="008331FB" w:rsidRDefault="008331FB" w:rsidP="008331FB">
            <w:pPr>
              <w:rPr>
                <w:rFonts w:cs="Arial"/>
              </w:rPr>
            </w:pPr>
            <w:r>
              <w:rPr>
                <w:rFonts w:cs="Arial"/>
              </w:rPr>
              <w:t xml:space="preserve">12 – </w:t>
            </w:r>
            <w:r w:rsidR="00B57E6D">
              <w:rPr>
                <w:rFonts w:cs="Arial"/>
              </w:rPr>
              <w:t>Выплата</w:t>
            </w:r>
          </w:p>
          <w:p w14:paraId="10EBE400" w14:textId="77777777" w:rsidR="008331FB" w:rsidRDefault="008331FB" w:rsidP="008331FB">
            <w:pPr>
              <w:rPr>
                <w:rFonts w:cs="Arial"/>
              </w:rPr>
            </w:pPr>
            <w:r>
              <w:rPr>
                <w:rFonts w:cs="Arial"/>
              </w:rPr>
              <w:t>13 – Иной предмет расчета</w:t>
            </w:r>
            <w:bookmarkEnd w:id="287"/>
            <w:bookmarkEnd w:id="288"/>
          </w:p>
          <w:p w14:paraId="44968AFF" w14:textId="77777777" w:rsidR="008331FB" w:rsidRDefault="008331FB" w:rsidP="008331FB">
            <w:pPr>
              <w:rPr>
                <w:rFonts w:cs="Arial"/>
              </w:rPr>
            </w:pPr>
            <w:r>
              <w:rPr>
                <w:rFonts w:cs="Arial"/>
              </w:rPr>
              <w:t xml:space="preserve">14 – </w:t>
            </w:r>
            <w:r>
              <w:t>Имущественное п</w:t>
            </w:r>
            <w:r w:rsidRPr="00A11B0A">
              <w:t>раво</w:t>
            </w:r>
          </w:p>
          <w:p w14:paraId="5E5F3EEA" w14:textId="77777777" w:rsidR="008331FB" w:rsidRDefault="008331FB" w:rsidP="008331FB">
            <w:pPr>
              <w:rPr>
                <w:rFonts w:cs="Arial"/>
              </w:rPr>
            </w:pPr>
            <w:r>
              <w:rPr>
                <w:rFonts w:cs="Arial"/>
              </w:rPr>
              <w:t>15 – В</w:t>
            </w:r>
            <w:r w:rsidRPr="00A11B0A">
              <w:t>нереализационный доход</w:t>
            </w:r>
            <w:r>
              <w:t>*</w:t>
            </w:r>
          </w:p>
          <w:p w14:paraId="06FD6E87" w14:textId="77777777" w:rsidR="008331FB" w:rsidRDefault="008331FB" w:rsidP="008331FB">
            <w:pPr>
              <w:rPr>
                <w:rFonts w:cs="Arial"/>
              </w:rPr>
            </w:pPr>
            <w:r>
              <w:rPr>
                <w:rFonts w:cs="Arial"/>
              </w:rPr>
              <w:t xml:space="preserve">16 – </w:t>
            </w:r>
            <w:r w:rsidR="00B57E6D">
              <w:rPr>
                <w:rFonts w:cs="Arial"/>
              </w:rPr>
              <w:t>Иные</w:t>
            </w:r>
            <w:r w:rsidR="00B57E6D" w:rsidRPr="00B57E6D">
              <w:rPr>
                <w:rFonts w:cs="Arial"/>
              </w:rPr>
              <w:t xml:space="preserve"> </w:t>
            </w:r>
            <w:r w:rsidR="00B57E6D">
              <w:rPr>
                <w:rFonts w:cs="Arial"/>
              </w:rPr>
              <w:t>платежи и</w:t>
            </w:r>
            <w:r w:rsidR="00B57E6D" w:rsidRPr="00B57E6D">
              <w:rPr>
                <w:rFonts w:cs="Arial"/>
              </w:rPr>
              <w:t xml:space="preserve"> </w:t>
            </w:r>
            <w:r w:rsidR="00B57E6D">
              <w:rPr>
                <w:rFonts w:cs="Arial"/>
              </w:rPr>
              <w:t>взносы</w:t>
            </w:r>
            <w:r>
              <w:t>*</w:t>
            </w:r>
          </w:p>
          <w:p w14:paraId="4385EA83" w14:textId="77777777" w:rsidR="008331FB" w:rsidRDefault="008331FB" w:rsidP="008331FB">
            <w:pPr>
              <w:rPr>
                <w:rFonts w:cs="Arial"/>
              </w:rPr>
            </w:pPr>
            <w:r>
              <w:rPr>
                <w:rFonts w:cs="Arial"/>
              </w:rPr>
              <w:t xml:space="preserve">17 </w:t>
            </w:r>
            <w:r w:rsidR="00B57E6D">
              <w:rPr>
                <w:rFonts w:cs="Arial"/>
              </w:rPr>
              <w:t>–</w:t>
            </w:r>
            <w:r>
              <w:rPr>
                <w:rFonts w:cs="Arial"/>
              </w:rPr>
              <w:t xml:space="preserve"> Т</w:t>
            </w:r>
            <w:r w:rsidRPr="00A11B0A">
              <w:t>орговый</w:t>
            </w:r>
            <w:r w:rsidR="00B57E6D">
              <w:t xml:space="preserve"> </w:t>
            </w:r>
            <w:r w:rsidRPr="00A11B0A">
              <w:t>сбор</w:t>
            </w:r>
          </w:p>
          <w:p w14:paraId="038289A5" w14:textId="77777777" w:rsidR="008331FB" w:rsidRDefault="008331FB" w:rsidP="008331FB">
            <w:pPr>
              <w:rPr>
                <w:rFonts w:cs="Arial"/>
              </w:rPr>
            </w:pPr>
            <w:r>
              <w:rPr>
                <w:rFonts w:cs="Arial"/>
              </w:rPr>
              <w:t xml:space="preserve">18 </w:t>
            </w:r>
            <w:r w:rsidR="00B57E6D">
              <w:rPr>
                <w:rFonts w:cs="Arial"/>
              </w:rPr>
              <w:t>–</w:t>
            </w:r>
            <w:r>
              <w:rPr>
                <w:rFonts w:cs="Arial"/>
              </w:rPr>
              <w:t xml:space="preserve"> К</w:t>
            </w:r>
            <w:r w:rsidRPr="00A11B0A">
              <w:t>урортный</w:t>
            </w:r>
            <w:r w:rsidR="00B57E6D">
              <w:t xml:space="preserve"> </w:t>
            </w:r>
            <w:r w:rsidRPr="00A11B0A">
              <w:t>сбор</w:t>
            </w:r>
          </w:p>
          <w:p w14:paraId="41E7418E" w14:textId="77777777" w:rsidR="008331FB" w:rsidRDefault="008331FB" w:rsidP="008331FB">
            <w:r>
              <w:rPr>
                <w:rFonts w:cs="Arial"/>
              </w:rPr>
              <w:t xml:space="preserve">19 – </w:t>
            </w:r>
            <w:r w:rsidRPr="00A11B0A">
              <w:t>Залог</w:t>
            </w:r>
          </w:p>
          <w:p w14:paraId="5FCAAA6B" w14:textId="77777777" w:rsidR="00B57E6D" w:rsidRPr="00B57E6D" w:rsidRDefault="00B57E6D" w:rsidP="00B57E6D">
            <w:pPr>
              <w:rPr>
                <w:rFonts w:cs="Arial"/>
              </w:rPr>
            </w:pPr>
            <w:r>
              <w:rPr>
                <w:rFonts w:cs="Arial"/>
              </w:rPr>
              <w:t xml:space="preserve">20 – </w:t>
            </w:r>
            <w:r w:rsidRPr="00B57E6D">
              <w:rPr>
                <w:rFonts w:cs="Arial"/>
              </w:rPr>
              <w:t>Р</w:t>
            </w:r>
            <w:r>
              <w:rPr>
                <w:rFonts w:cs="Arial"/>
              </w:rPr>
              <w:t>асход</w:t>
            </w:r>
          </w:p>
          <w:p w14:paraId="7CF8AFCC" w14:textId="77777777" w:rsidR="00B57E6D" w:rsidRPr="00B57E6D" w:rsidRDefault="00B57E6D" w:rsidP="00B57E6D">
            <w:pPr>
              <w:rPr>
                <w:rFonts w:cs="Arial"/>
              </w:rPr>
            </w:pPr>
            <w:r w:rsidRPr="00B57E6D">
              <w:rPr>
                <w:rFonts w:cs="Arial"/>
              </w:rPr>
              <w:t>21</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пенсионное страхование ИП</w:t>
            </w:r>
          </w:p>
          <w:p w14:paraId="6B7D18A6" w14:textId="77777777" w:rsidR="00B57E6D" w:rsidRDefault="00B57E6D" w:rsidP="00B57E6D">
            <w:pPr>
              <w:rPr>
                <w:rFonts w:cs="Arial"/>
              </w:rPr>
            </w:pPr>
            <w:r w:rsidRPr="00B57E6D">
              <w:rPr>
                <w:rFonts w:cs="Arial"/>
              </w:rPr>
              <w:t>22</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пенсионное страхование</w:t>
            </w:r>
          </w:p>
          <w:p w14:paraId="392775BE" w14:textId="77777777" w:rsidR="00B57E6D" w:rsidRDefault="00B57E6D" w:rsidP="00B57E6D">
            <w:pPr>
              <w:rPr>
                <w:rFonts w:cs="Arial"/>
              </w:rPr>
            </w:pPr>
            <w:r w:rsidRPr="00B57E6D">
              <w:rPr>
                <w:rFonts w:cs="Arial"/>
              </w:rPr>
              <w:t>23</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медицинское страхование ИП</w:t>
            </w:r>
          </w:p>
          <w:p w14:paraId="39DCC0FB" w14:textId="77777777" w:rsidR="00B57E6D" w:rsidRDefault="00B57E6D" w:rsidP="00B57E6D">
            <w:pPr>
              <w:rPr>
                <w:rFonts w:cs="Arial"/>
              </w:rPr>
            </w:pPr>
            <w:r w:rsidRPr="00B57E6D">
              <w:rPr>
                <w:rFonts w:cs="Arial"/>
              </w:rPr>
              <w:t>24</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медицинское страхование</w:t>
            </w:r>
          </w:p>
          <w:p w14:paraId="64E4378C" w14:textId="77777777" w:rsidR="00B57E6D" w:rsidRDefault="00B57E6D" w:rsidP="00B57E6D">
            <w:pPr>
              <w:rPr>
                <w:rFonts w:cs="Arial"/>
              </w:rPr>
            </w:pPr>
            <w:r w:rsidRPr="00B57E6D">
              <w:rPr>
                <w:rFonts w:cs="Arial"/>
              </w:rPr>
              <w:t>25</w:t>
            </w:r>
            <w:r>
              <w:rPr>
                <w:rFonts w:cs="Arial"/>
              </w:rPr>
              <w:t xml:space="preserve"> – </w:t>
            </w:r>
            <w:r w:rsidRPr="00B57E6D">
              <w:rPr>
                <w:rFonts w:cs="Arial"/>
              </w:rPr>
              <w:t>В</w:t>
            </w:r>
            <w:r>
              <w:rPr>
                <w:rFonts w:cs="Arial"/>
              </w:rPr>
              <w:t>зносы на</w:t>
            </w:r>
            <w:r w:rsidRPr="00B57E6D">
              <w:rPr>
                <w:rFonts w:cs="Arial"/>
              </w:rPr>
              <w:t xml:space="preserve"> </w:t>
            </w:r>
            <w:r>
              <w:rPr>
                <w:rFonts w:cs="Arial"/>
              </w:rPr>
              <w:t>обязательное</w:t>
            </w:r>
            <w:r w:rsidRPr="00B57E6D">
              <w:rPr>
                <w:rFonts w:cs="Arial"/>
              </w:rPr>
              <w:t xml:space="preserve"> </w:t>
            </w:r>
            <w:r>
              <w:rPr>
                <w:rFonts w:cs="Arial"/>
              </w:rPr>
              <w:t>социальное страхование</w:t>
            </w:r>
          </w:p>
          <w:p w14:paraId="2233D1F3" w14:textId="77777777" w:rsidR="00B57E6D" w:rsidRPr="00CC0C9A" w:rsidRDefault="00B57E6D" w:rsidP="00B57E6D">
            <w:pPr>
              <w:rPr>
                <w:rFonts w:cs="Arial"/>
              </w:rPr>
            </w:pPr>
            <w:r w:rsidRPr="00B57E6D">
              <w:rPr>
                <w:rFonts w:cs="Arial"/>
              </w:rPr>
              <w:t>26</w:t>
            </w:r>
            <w:r>
              <w:rPr>
                <w:rFonts w:cs="Arial"/>
              </w:rPr>
              <w:t xml:space="preserve"> – </w:t>
            </w:r>
            <w:r w:rsidRPr="00B57E6D">
              <w:rPr>
                <w:rFonts w:cs="Arial"/>
              </w:rPr>
              <w:t>П</w:t>
            </w:r>
            <w:r>
              <w:rPr>
                <w:rFonts w:cs="Arial"/>
              </w:rPr>
              <w:t>латеж казино</w:t>
            </w:r>
          </w:p>
        </w:tc>
        <w:tc>
          <w:tcPr>
            <w:tcW w:w="2932" w:type="dxa"/>
          </w:tcPr>
          <w:p w14:paraId="390A13D2" w14:textId="7A44AD4B" w:rsidR="008331FB" w:rsidRDefault="008331FB" w:rsidP="008331FB">
            <w:pPr>
              <w:rPr>
                <w:rFonts w:cs="Arial"/>
              </w:rPr>
            </w:pPr>
            <w:r>
              <w:rPr>
                <w:rFonts w:cs="Arial"/>
              </w:rPr>
              <w:lastRenderedPageBreak/>
              <w:t xml:space="preserve">Число от 1 до </w:t>
            </w:r>
            <w:del w:id="289" w:author="Andrey Bogdanov" w:date="2020-08-03T17:44:00Z">
              <w:r w:rsidDel="00B241D0">
                <w:rPr>
                  <w:rFonts w:cs="Arial"/>
                </w:rPr>
                <w:delText>19</w:delText>
              </w:r>
            </w:del>
            <w:ins w:id="290" w:author="Andrey Bogdanov" w:date="2020-08-03T17:44:00Z">
              <w:r w:rsidR="00B241D0">
                <w:rPr>
                  <w:rFonts w:cs="Arial"/>
                </w:rPr>
                <w:t>26</w:t>
              </w:r>
            </w:ins>
            <w:r>
              <w:rPr>
                <w:rFonts w:cs="Arial"/>
              </w:rPr>
              <w:t xml:space="preserve"> или </w:t>
            </w:r>
            <w:r>
              <w:rPr>
                <w:rFonts w:cs="Arial"/>
                <w:lang w:val="en-US"/>
              </w:rPr>
              <w:t>null</w:t>
            </w:r>
            <w:r w:rsidRPr="00E364AB">
              <w:rPr>
                <w:rFonts w:cs="Arial"/>
              </w:rPr>
              <w:t xml:space="preserve">. </w:t>
            </w:r>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 1, Товар.</w:t>
            </w:r>
          </w:p>
          <w:p w14:paraId="52A73023" w14:textId="2CA33361" w:rsidR="008331FB" w:rsidRPr="00E364AB" w:rsidRDefault="008331FB" w:rsidP="008331FB">
            <w:pPr>
              <w:rPr>
                <w:rFonts w:cs="Arial"/>
              </w:rPr>
            </w:pPr>
            <w:r>
              <w:rPr>
                <w:rFonts w:cs="Arial"/>
              </w:rPr>
              <w:lastRenderedPageBreak/>
              <w:t>Для значений 15</w:t>
            </w:r>
            <w:ins w:id="291" w:author="Andrey Bogdanov" w:date="2020-08-03T17:45:00Z">
              <w:r w:rsidR="00B241D0">
                <w:rPr>
                  <w:rFonts w:cs="Arial"/>
                </w:rPr>
                <w:t xml:space="preserve"> и </w:t>
              </w:r>
            </w:ins>
            <w:del w:id="292" w:author="Andrey Bogdanov" w:date="2020-08-03T17:45:00Z">
              <w:r w:rsidDel="00B241D0">
                <w:rPr>
                  <w:rFonts w:cs="Arial"/>
                </w:rPr>
                <w:delText>-</w:delText>
              </w:r>
            </w:del>
            <w:r>
              <w:rPr>
                <w:rFonts w:cs="Arial"/>
              </w:rPr>
              <w:t xml:space="preserve">16 смотреть примечание. </w:t>
            </w:r>
          </w:p>
        </w:tc>
      </w:tr>
      <w:tr w:rsidR="008331FB" w:rsidRPr="008F4F86" w14:paraId="63E521AC" w14:textId="77777777" w:rsidTr="008331FB">
        <w:tc>
          <w:tcPr>
            <w:tcW w:w="2958" w:type="dxa"/>
          </w:tcPr>
          <w:p w14:paraId="43EB21E8" w14:textId="77777777" w:rsidR="008331FB" w:rsidRPr="005A63D2" w:rsidRDefault="008331FB" w:rsidP="008331FB">
            <w:pPr>
              <w:rPr>
                <w:rFonts w:cs="Arial"/>
                <w:lang w:val="en-US"/>
              </w:rPr>
            </w:pPr>
            <w:bookmarkStart w:id="293" w:name="OLE_LINK169"/>
            <w:bookmarkStart w:id="294" w:name="OLE_LINK170"/>
            <w:bookmarkStart w:id="295" w:name="OLE_LINK171"/>
            <w:proofErr w:type="spellStart"/>
            <w:r w:rsidRPr="00ED41EC">
              <w:rPr>
                <w:rFonts w:cs="Arial"/>
                <w:lang w:val="en-US"/>
              </w:rPr>
              <w:lastRenderedPageBreak/>
              <w:t>nomenclature</w:t>
            </w:r>
            <w:r>
              <w:rPr>
                <w:rFonts w:cs="Arial"/>
                <w:lang w:val="en-US"/>
              </w:rPr>
              <w:t>Code</w:t>
            </w:r>
            <w:bookmarkEnd w:id="293"/>
            <w:bookmarkEnd w:id="294"/>
            <w:bookmarkEnd w:id="295"/>
            <w:proofErr w:type="spellEnd"/>
          </w:p>
        </w:tc>
        <w:tc>
          <w:tcPr>
            <w:tcW w:w="4393" w:type="dxa"/>
          </w:tcPr>
          <w:p w14:paraId="2E8088FD" w14:textId="77777777" w:rsidR="008331FB" w:rsidRDefault="008331FB" w:rsidP="008331FB">
            <w:pPr>
              <w:rPr>
                <w:rFonts w:cs="Arial"/>
              </w:rPr>
            </w:pPr>
            <w:bookmarkStart w:id="296" w:name="OLE_LINK363"/>
            <w:bookmarkStart w:id="297" w:name="OLE_LINK364"/>
            <w:bookmarkStart w:id="298" w:name="OLE_LINK365"/>
            <w:r>
              <w:rPr>
                <w:rFonts w:cs="Arial"/>
              </w:rPr>
              <w:t>Код товарной номенклатуры, 1162</w:t>
            </w:r>
            <w:bookmarkEnd w:id="296"/>
            <w:bookmarkEnd w:id="297"/>
            <w:bookmarkEnd w:id="298"/>
          </w:p>
        </w:tc>
        <w:tc>
          <w:tcPr>
            <w:tcW w:w="2932" w:type="dxa"/>
          </w:tcPr>
          <w:p w14:paraId="1414253C" w14:textId="77777777" w:rsidR="008331FB" w:rsidRPr="00ED41EC" w:rsidRDefault="008331FB" w:rsidP="008331FB">
            <w:pPr>
              <w:rPr>
                <w:rFonts w:cs="Arial"/>
              </w:rPr>
            </w:pPr>
            <w:r>
              <w:rPr>
                <w:rFonts w:cs="Arial"/>
              </w:rPr>
              <w:t xml:space="preserve">Строка, содержащая </w:t>
            </w:r>
            <w:r w:rsidRPr="009D5B7E">
              <w:rPr>
                <w:rFonts w:cs="Arial"/>
                <w:b/>
                <w:lang w:val="en-US"/>
              </w:rPr>
              <w:t>base</w:t>
            </w:r>
            <w:r w:rsidRPr="009D5B7E">
              <w:rPr>
                <w:rFonts w:cs="Arial"/>
                <w:b/>
              </w:rPr>
              <w:t>64</w:t>
            </w:r>
            <w:r w:rsidRPr="00061D7F">
              <w:rPr>
                <w:rFonts w:cs="Arial"/>
              </w:rPr>
              <w:t xml:space="preserve"> </w:t>
            </w:r>
            <w:r>
              <w:rPr>
                <w:rFonts w:cs="Arial"/>
              </w:rPr>
              <w:t xml:space="preserve">кодированный массив от 8 до 32 байт либо </w:t>
            </w:r>
            <w:r>
              <w:rPr>
                <w:rFonts w:cs="Arial"/>
                <w:lang w:val="en-US"/>
              </w:rPr>
              <w:t>null</w:t>
            </w:r>
          </w:p>
        </w:tc>
      </w:tr>
      <w:tr w:rsidR="008331FB" w:rsidRPr="008F4F86" w14:paraId="25E8B8E5" w14:textId="77777777" w:rsidTr="008331FB">
        <w:tc>
          <w:tcPr>
            <w:tcW w:w="2958" w:type="dxa"/>
          </w:tcPr>
          <w:p w14:paraId="6849AA22" w14:textId="77777777" w:rsidR="008331FB" w:rsidRPr="00127A47" w:rsidRDefault="008331FB" w:rsidP="008331FB">
            <w:pPr>
              <w:rPr>
                <w:lang w:val="en-US"/>
              </w:rPr>
            </w:pPr>
            <w:bookmarkStart w:id="299" w:name="OLE_LINK236"/>
            <w:bookmarkStart w:id="300" w:name="OLE_LINK237"/>
            <w:bookmarkStart w:id="301" w:name="OLE_LINK238"/>
            <w:proofErr w:type="spellStart"/>
            <w:r>
              <w:rPr>
                <w:lang w:val="en-US"/>
              </w:rPr>
              <w:t>supplierInfo</w:t>
            </w:r>
            <w:bookmarkEnd w:id="299"/>
            <w:bookmarkEnd w:id="300"/>
            <w:bookmarkEnd w:id="301"/>
            <w:proofErr w:type="spellEnd"/>
          </w:p>
        </w:tc>
        <w:tc>
          <w:tcPr>
            <w:tcW w:w="4393" w:type="dxa"/>
          </w:tcPr>
          <w:p w14:paraId="6D10D4B5" w14:textId="77777777" w:rsidR="008331FB" w:rsidRDefault="008331FB" w:rsidP="008331FB">
            <w:pPr>
              <w:overflowPunct w:val="0"/>
              <w:autoSpaceDE w:val="0"/>
              <w:autoSpaceDN w:val="0"/>
              <w:adjustRightInd w:val="0"/>
              <w:textAlignment w:val="baseline"/>
            </w:pPr>
            <w:bookmarkStart w:id="302" w:name="OLE_LINK227"/>
            <w:bookmarkStart w:id="303" w:name="OLE_LINK228"/>
            <w:bookmarkStart w:id="304" w:name="OLE_LINK229"/>
            <w:bookmarkStart w:id="305" w:name="OLE_LINK366"/>
            <w:bookmarkStart w:id="306" w:name="OLE_LINK367"/>
            <w:bookmarkStart w:id="307" w:name="OLE_LINK368"/>
            <w:r>
              <w:t>Данные поставщика</w:t>
            </w:r>
            <w:bookmarkEnd w:id="302"/>
            <w:bookmarkEnd w:id="303"/>
            <w:bookmarkEnd w:id="304"/>
            <w:r>
              <w:t>, 1224</w:t>
            </w:r>
            <w:bookmarkEnd w:id="305"/>
            <w:bookmarkEnd w:id="306"/>
            <w:bookmarkEnd w:id="307"/>
          </w:p>
        </w:tc>
        <w:tc>
          <w:tcPr>
            <w:tcW w:w="2932" w:type="dxa"/>
          </w:tcPr>
          <w:p w14:paraId="39BD1559" w14:textId="77777777" w:rsidR="008331FB" w:rsidRDefault="008331FB" w:rsidP="008331FB">
            <w:pPr>
              <w:overflowPunct w:val="0"/>
              <w:autoSpaceDE w:val="0"/>
              <w:autoSpaceDN w:val="0"/>
              <w:adjustRightInd w:val="0"/>
              <w:textAlignment w:val="baseline"/>
              <w:rPr>
                <w:rFonts w:cs="Arial"/>
              </w:rPr>
            </w:pPr>
            <w:bookmarkStart w:id="308" w:name="OLE_LINK422"/>
            <w:bookmarkStart w:id="309"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308"/>
            <w:bookmarkEnd w:id="309"/>
          </w:p>
        </w:tc>
      </w:tr>
      <w:tr w:rsidR="008331FB" w:rsidRPr="008F4F86" w14:paraId="378213F0" w14:textId="77777777" w:rsidTr="008331FB">
        <w:tc>
          <w:tcPr>
            <w:tcW w:w="2958" w:type="dxa"/>
          </w:tcPr>
          <w:p w14:paraId="6C0A008E" w14:textId="77777777" w:rsidR="008331FB" w:rsidRPr="00562159" w:rsidRDefault="008331FB" w:rsidP="008331FB">
            <w:pPr>
              <w:rPr>
                <w:lang w:val="en-US"/>
              </w:rPr>
            </w:pPr>
            <w:bookmarkStart w:id="310" w:name="OLE_LINK230"/>
            <w:bookmarkStart w:id="311" w:name="OLE_LINK231"/>
            <w:bookmarkStart w:id="312" w:name="OLE_LINK232"/>
            <w:proofErr w:type="spellStart"/>
            <w:r>
              <w:rPr>
                <w:lang w:val="en-US"/>
              </w:rPr>
              <w:t>supplierINN</w:t>
            </w:r>
            <w:bookmarkEnd w:id="310"/>
            <w:bookmarkEnd w:id="311"/>
            <w:bookmarkEnd w:id="312"/>
            <w:proofErr w:type="spellEnd"/>
          </w:p>
        </w:tc>
        <w:tc>
          <w:tcPr>
            <w:tcW w:w="4393" w:type="dxa"/>
          </w:tcPr>
          <w:p w14:paraId="56C43FD8" w14:textId="77777777" w:rsidR="008331FB" w:rsidRPr="00562159" w:rsidRDefault="008331FB" w:rsidP="008331FB">
            <w:pPr>
              <w:overflowPunct w:val="0"/>
              <w:autoSpaceDE w:val="0"/>
              <w:autoSpaceDN w:val="0"/>
              <w:adjustRightInd w:val="0"/>
              <w:textAlignment w:val="baseline"/>
              <w:rPr>
                <w:b/>
                <w:lang w:val="en-US"/>
              </w:rPr>
            </w:pPr>
            <w:bookmarkStart w:id="313" w:name="OLE_LINK233"/>
            <w:bookmarkStart w:id="314" w:name="OLE_LINK234"/>
            <w:bookmarkStart w:id="315" w:name="OLE_LINK235"/>
            <w:bookmarkStart w:id="316" w:name="OLE_LINK369"/>
            <w:bookmarkStart w:id="317" w:name="OLE_LINK370"/>
            <w:bookmarkStart w:id="318" w:name="OLE_LINK371"/>
            <w:r w:rsidRPr="00C427A1">
              <w:t>ИНН поставщика</w:t>
            </w:r>
            <w:bookmarkEnd w:id="313"/>
            <w:bookmarkEnd w:id="314"/>
            <w:bookmarkEnd w:id="315"/>
            <w:r>
              <w:rPr>
                <w:lang w:val="en-US"/>
              </w:rPr>
              <w:t>, 1226</w:t>
            </w:r>
            <w:bookmarkEnd w:id="316"/>
            <w:bookmarkEnd w:id="317"/>
            <w:bookmarkEnd w:id="318"/>
          </w:p>
        </w:tc>
        <w:tc>
          <w:tcPr>
            <w:tcW w:w="2932" w:type="dxa"/>
          </w:tcPr>
          <w:p w14:paraId="41D22FD7" w14:textId="77777777" w:rsidR="008331FB" w:rsidRPr="00C427A1" w:rsidRDefault="008331FB" w:rsidP="008331FB">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8331FB" w:rsidRPr="008F4F86" w14:paraId="647C54E1" w14:textId="77777777" w:rsidTr="008331FB">
        <w:tc>
          <w:tcPr>
            <w:tcW w:w="2958" w:type="dxa"/>
          </w:tcPr>
          <w:p w14:paraId="1443A6F2" w14:textId="77777777" w:rsidR="008331FB" w:rsidRDefault="008331FB" w:rsidP="008331FB">
            <w:pPr>
              <w:rPr>
                <w:lang w:val="en-US"/>
              </w:rPr>
            </w:pPr>
            <w:proofErr w:type="spellStart"/>
            <w:r>
              <w:rPr>
                <w:rFonts w:cs="Arial"/>
                <w:lang w:val="en-US"/>
              </w:rPr>
              <w:t>a</w:t>
            </w:r>
            <w:r w:rsidRPr="00AE6B24">
              <w:rPr>
                <w:rFonts w:cs="Arial"/>
                <w:lang w:val="en-US"/>
              </w:rPr>
              <w:t>gentType</w:t>
            </w:r>
            <w:proofErr w:type="spellEnd"/>
          </w:p>
        </w:tc>
        <w:tc>
          <w:tcPr>
            <w:tcW w:w="4393" w:type="dxa"/>
          </w:tcPr>
          <w:p w14:paraId="026853B5" w14:textId="77777777" w:rsidR="008331FB" w:rsidRDefault="008331FB" w:rsidP="008331FB">
            <w:bookmarkStart w:id="319" w:name="OLE_LINK446"/>
            <w:bookmarkStart w:id="320" w:name="OLE_LINK447"/>
            <w:bookmarkStart w:id="321" w:name="OLE_LINK460"/>
            <w:r>
              <w:t>П</w:t>
            </w:r>
            <w:r w:rsidRPr="00C427A1">
              <w:t>ризнак агента по предмету расчета</w:t>
            </w:r>
            <w:r>
              <w:t>, 1222</w:t>
            </w:r>
            <w:bookmarkEnd w:id="319"/>
            <w:bookmarkEnd w:id="320"/>
            <w:bookmarkEnd w:id="321"/>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14:paraId="775FE64C" w14:textId="77777777" w:rsidR="008331FB" w:rsidRDefault="008331FB" w:rsidP="008331FB">
            <w:r>
              <w:t xml:space="preserve">0 – </w:t>
            </w:r>
            <w:r w:rsidRPr="00C427A1">
              <w:t>банковски</w:t>
            </w:r>
            <w:r>
              <w:t>й</w:t>
            </w:r>
            <w:r w:rsidRPr="00C427A1">
              <w:t xml:space="preserve"> платежны</w:t>
            </w:r>
            <w:r>
              <w:t>й агент</w:t>
            </w:r>
          </w:p>
          <w:p w14:paraId="3512DD82" w14:textId="77777777" w:rsidR="008331FB" w:rsidRDefault="008331FB" w:rsidP="008331FB">
            <w:r>
              <w:t xml:space="preserve">1 – </w:t>
            </w:r>
            <w:r w:rsidRPr="00C427A1">
              <w:t>банковски</w:t>
            </w:r>
            <w:r>
              <w:t>й</w:t>
            </w:r>
            <w:r w:rsidRPr="00C427A1">
              <w:t xml:space="preserve"> платежны</w:t>
            </w:r>
            <w:r>
              <w:t>й субагент</w:t>
            </w:r>
          </w:p>
          <w:p w14:paraId="2FC8A45C" w14:textId="77777777" w:rsidR="008331FB" w:rsidRDefault="008331FB" w:rsidP="008331FB">
            <w:r>
              <w:t xml:space="preserve">2 – </w:t>
            </w:r>
            <w:r w:rsidRPr="00C427A1">
              <w:t>платежны</w:t>
            </w:r>
            <w:r>
              <w:t>й</w:t>
            </w:r>
            <w:r w:rsidRPr="00C427A1">
              <w:t xml:space="preserve"> агент</w:t>
            </w:r>
          </w:p>
          <w:p w14:paraId="3F5638FC" w14:textId="77777777" w:rsidR="008331FB" w:rsidRDefault="008331FB" w:rsidP="008331FB">
            <w:r>
              <w:t xml:space="preserve">3 – </w:t>
            </w:r>
            <w:r w:rsidRPr="00C427A1">
              <w:t>платежн</w:t>
            </w:r>
            <w:r>
              <w:t>ый субагент</w:t>
            </w:r>
          </w:p>
          <w:p w14:paraId="69D4F409" w14:textId="77777777" w:rsidR="008331FB" w:rsidRDefault="008331FB" w:rsidP="008331FB">
            <w:r>
              <w:t xml:space="preserve">4 – </w:t>
            </w:r>
            <w:r w:rsidRPr="00C427A1">
              <w:t>поверенны</w:t>
            </w:r>
            <w:r>
              <w:t>й</w:t>
            </w:r>
          </w:p>
          <w:p w14:paraId="29A2EAF7" w14:textId="77777777" w:rsidR="008331FB" w:rsidRDefault="008331FB" w:rsidP="008331FB">
            <w:r>
              <w:t xml:space="preserve">5 – </w:t>
            </w:r>
            <w:r w:rsidRPr="00C427A1">
              <w:t>комиссионер</w:t>
            </w:r>
          </w:p>
          <w:p w14:paraId="6A1CDC92" w14:textId="77777777" w:rsidR="008331FB" w:rsidRPr="00C427A1" w:rsidRDefault="008331FB" w:rsidP="008331FB">
            <w:pPr>
              <w:tabs>
                <w:tab w:val="center" w:pos="2467"/>
              </w:tabs>
            </w:pPr>
            <w:r>
              <w:t xml:space="preserve">6 – иной </w:t>
            </w:r>
            <w:r w:rsidRPr="00C427A1">
              <w:t>агент</w:t>
            </w:r>
          </w:p>
        </w:tc>
        <w:tc>
          <w:tcPr>
            <w:tcW w:w="2932" w:type="dxa"/>
          </w:tcPr>
          <w:p w14:paraId="7046BAE2" w14:textId="77777777" w:rsidR="008331FB" w:rsidRDefault="008331FB" w:rsidP="008331FB">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8331FB" w:rsidRPr="008F4F86" w14:paraId="4533C787" w14:textId="77777777" w:rsidTr="008331FB">
        <w:tc>
          <w:tcPr>
            <w:tcW w:w="2958" w:type="dxa"/>
          </w:tcPr>
          <w:p w14:paraId="10D1216B" w14:textId="77777777" w:rsidR="008331FB" w:rsidRDefault="008331FB" w:rsidP="008331FB">
            <w:pPr>
              <w:rPr>
                <w:rFonts w:cs="Arial"/>
                <w:lang w:val="en-US"/>
              </w:rPr>
            </w:pPr>
            <w:bookmarkStart w:id="322" w:name="OLE_LINK448"/>
            <w:bookmarkStart w:id="323" w:name="OLE_LINK449"/>
            <w:proofErr w:type="spellStart"/>
            <w:r>
              <w:rPr>
                <w:rFonts w:cs="Arial"/>
                <w:lang w:val="en-US"/>
              </w:rPr>
              <w:t>agentInfo</w:t>
            </w:r>
            <w:bookmarkEnd w:id="322"/>
            <w:bookmarkEnd w:id="323"/>
            <w:proofErr w:type="spellEnd"/>
          </w:p>
        </w:tc>
        <w:tc>
          <w:tcPr>
            <w:tcW w:w="4393" w:type="dxa"/>
          </w:tcPr>
          <w:p w14:paraId="41FBCC01" w14:textId="77777777" w:rsidR="008331FB" w:rsidRPr="00C427A1" w:rsidRDefault="008331FB" w:rsidP="008331FB">
            <w:pPr>
              <w:overflowPunct w:val="0"/>
              <w:autoSpaceDE w:val="0"/>
              <w:autoSpaceDN w:val="0"/>
              <w:adjustRightInd w:val="0"/>
              <w:textAlignment w:val="baseline"/>
            </w:pPr>
            <w:bookmarkStart w:id="324" w:name="OLE_LINK454"/>
            <w:bookmarkStart w:id="325" w:name="OLE_LINK455"/>
            <w:bookmarkStart w:id="326" w:name="OLE_LINK461"/>
            <w:r>
              <w:t>Д</w:t>
            </w:r>
            <w:r w:rsidRPr="00C427A1">
              <w:t>анные агента</w:t>
            </w:r>
            <w:r>
              <w:t xml:space="preserve">, </w:t>
            </w:r>
            <w:r w:rsidRPr="00C427A1">
              <w:t>1223</w:t>
            </w:r>
            <w:bookmarkEnd w:id="324"/>
            <w:bookmarkEnd w:id="325"/>
            <w:bookmarkEnd w:id="326"/>
          </w:p>
        </w:tc>
        <w:tc>
          <w:tcPr>
            <w:tcW w:w="2932" w:type="dxa"/>
          </w:tcPr>
          <w:p w14:paraId="73CE1CCD" w14:textId="77777777" w:rsidR="008331FB" w:rsidRPr="000B0080" w:rsidRDefault="008331FB" w:rsidP="008331FB">
            <w:pPr>
              <w:overflowPunct w:val="0"/>
              <w:autoSpaceDE w:val="0"/>
              <w:autoSpaceDN w:val="0"/>
              <w:adjustRightInd w:val="0"/>
              <w:textAlignment w:val="baseline"/>
            </w:pPr>
            <w:r>
              <w:rPr>
                <w:rFonts w:cs="Arial"/>
              </w:rPr>
              <w:t>Структура п.2.1.1.</w:t>
            </w:r>
            <w:r w:rsidRPr="000B0080">
              <w:rPr>
                <w:rFonts w:cs="Arial"/>
              </w:rPr>
              <w:t xml:space="preserve">7, </w:t>
            </w:r>
            <w:r>
              <w:rPr>
                <w:rFonts w:cs="Arial"/>
              </w:rPr>
              <w:t xml:space="preserve">либо </w:t>
            </w:r>
            <w:r>
              <w:rPr>
                <w:rFonts w:cs="Arial"/>
                <w:lang w:val="en-US"/>
              </w:rPr>
              <w:t>null</w:t>
            </w:r>
            <w:r>
              <w:rPr>
                <w:rFonts w:cs="Arial"/>
              </w:rPr>
              <w:t xml:space="preserve">. </w:t>
            </w:r>
            <w:proofErr w:type="gramStart"/>
            <w:r>
              <w:rPr>
                <w:rFonts w:cs="Arial"/>
              </w:rPr>
              <w:t>На текущий момент</w:t>
            </w:r>
            <w:proofErr w:type="gramEnd"/>
            <w:r>
              <w:rPr>
                <w:rFonts w:cs="Arial"/>
              </w:rPr>
              <w:t xml:space="preserve"> длина </w:t>
            </w:r>
            <w:proofErr w:type="spellStart"/>
            <w:r>
              <w:rPr>
                <w:rFonts w:cs="Arial"/>
              </w:rPr>
              <w:t>сериализованных</w:t>
            </w:r>
            <w:proofErr w:type="spellEnd"/>
            <w:r>
              <w:rPr>
                <w:rFonts w:cs="Arial"/>
              </w:rPr>
              <w:t xml:space="preserve"> </w:t>
            </w:r>
            <w:r>
              <w:rPr>
                <w:rFonts w:cs="Arial"/>
              </w:rPr>
              <w:lastRenderedPageBreak/>
              <w:t>данных тэга не должна превышать 243 байта.</w:t>
            </w:r>
          </w:p>
        </w:tc>
      </w:tr>
      <w:tr w:rsidR="008331FB" w:rsidRPr="008F4F86" w14:paraId="190AB88C" w14:textId="77777777" w:rsidTr="008331FB">
        <w:tc>
          <w:tcPr>
            <w:tcW w:w="2958" w:type="dxa"/>
          </w:tcPr>
          <w:p w14:paraId="6E7A64F9" w14:textId="77777777" w:rsidR="008331FB" w:rsidRPr="000B0080" w:rsidRDefault="008331FB" w:rsidP="008331FB">
            <w:pPr>
              <w:rPr>
                <w:rFonts w:cs="Arial"/>
              </w:rPr>
            </w:pPr>
            <w:bookmarkStart w:id="327" w:name="OLE_LINK450"/>
            <w:bookmarkStart w:id="328" w:name="OLE_LINK451"/>
            <w:bookmarkStart w:id="329" w:name="OLE_LINK462"/>
            <w:proofErr w:type="spellStart"/>
            <w:r>
              <w:rPr>
                <w:rFonts w:cs="Arial"/>
                <w:lang w:val="en-US"/>
              </w:rPr>
              <w:lastRenderedPageBreak/>
              <w:t>unitOfMeasurement</w:t>
            </w:r>
            <w:bookmarkEnd w:id="327"/>
            <w:bookmarkEnd w:id="328"/>
            <w:bookmarkEnd w:id="329"/>
            <w:proofErr w:type="spellEnd"/>
          </w:p>
        </w:tc>
        <w:tc>
          <w:tcPr>
            <w:tcW w:w="4393" w:type="dxa"/>
          </w:tcPr>
          <w:p w14:paraId="6880A9FA" w14:textId="77777777" w:rsidR="008331FB" w:rsidRPr="005D1A78" w:rsidRDefault="008331FB" w:rsidP="008331FB">
            <w:pPr>
              <w:overflowPunct w:val="0"/>
              <w:autoSpaceDE w:val="0"/>
              <w:autoSpaceDN w:val="0"/>
              <w:adjustRightInd w:val="0"/>
              <w:textAlignment w:val="baseline"/>
            </w:pPr>
            <w:bookmarkStart w:id="330" w:name="OLE_LINK456"/>
            <w:bookmarkStart w:id="331" w:name="OLE_LINK457"/>
            <w:bookmarkStart w:id="332" w:name="OLE_LINK463"/>
            <w:r>
              <w:t>Е</w:t>
            </w:r>
            <w:r w:rsidRPr="00C427A1">
              <w:t>диница измерения предмета расчета</w:t>
            </w:r>
            <w:r w:rsidRPr="000B0080">
              <w:t xml:space="preserve">, </w:t>
            </w:r>
            <w:r w:rsidRPr="00C427A1">
              <w:t>1197</w:t>
            </w:r>
            <w:bookmarkEnd w:id="330"/>
            <w:bookmarkEnd w:id="331"/>
            <w:bookmarkEnd w:id="332"/>
          </w:p>
        </w:tc>
        <w:tc>
          <w:tcPr>
            <w:tcW w:w="2932" w:type="dxa"/>
          </w:tcPr>
          <w:p w14:paraId="2B05D009" w14:textId="77777777" w:rsidR="008331FB" w:rsidRPr="00C427A1" w:rsidRDefault="008331FB" w:rsidP="008331FB">
            <w:pPr>
              <w:overflowPunct w:val="0"/>
              <w:autoSpaceDE w:val="0"/>
              <w:autoSpaceDN w:val="0"/>
              <w:adjustRightInd w:val="0"/>
              <w:textAlignment w:val="baseline"/>
            </w:pPr>
            <w:bookmarkStart w:id="333" w:name="OLE_LINK434"/>
            <w:bookmarkStart w:id="334" w:name="OLE_LINK435"/>
            <w:bookmarkStart w:id="335" w:name="OLE_LINK436"/>
            <w:r>
              <w:rPr>
                <w:rFonts w:cs="Arial"/>
              </w:rPr>
              <w:t>Строка</w:t>
            </w:r>
            <w:r w:rsidRPr="00B11894">
              <w:rPr>
                <w:rFonts w:cs="Arial"/>
              </w:rPr>
              <w:t xml:space="preserve"> </w:t>
            </w:r>
            <w:r>
              <w:rPr>
                <w:rFonts w:cs="Arial"/>
              </w:rPr>
              <w:t xml:space="preserve">от 1 до </w:t>
            </w:r>
            <w:r w:rsidRPr="005D1A78">
              <w:rPr>
                <w:rFonts w:cs="Arial"/>
              </w:rPr>
              <w:t>1</w:t>
            </w:r>
            <w:r>
              <w:rPr>
                <w:rFonts w:cs="Arial"/>
              </w:rPr>
              <w:t>6 символов, необязательное поле</w:t>
            </w:r>
            <w:bookmarkEnd w:id="333"/>
            <w:bookmarkEnd w:id="334"/>
            <w:bookmarkEnd w:id="335"/>
          </w:p>
        </w:tc>
      </w:tr>
      <w:tr w:rsidR="008331FB" w:rsidRPr="008F4F86" w14:paraId="51873D87" w14:textId="77777777" w:rsidTr="008331FB">
        <w:tc>
          <w:tcPr>
            <w:tcW w:w="2958" w:type="dxa"/>
          </w:tcPr>
          <w:p w14:paraId="4B568D14" w14:textId="77777777" w:rsidR="008331FB" w:rsidRPr="005D1A78" w:rsidRDefault="008331FB" w:rsidP="008331FB">
            <w:pPr>
              <w:rPr>
                <w:rFonts w:cs="Arial"/>
                <w:lang w:val="en-US"/>
              </w:rPr>
            </w:pPr>
            <w:bookmarkStart w:id="336" w:name="OLE_LINK452"/>
            <w:bookmarkStart w:id="337" w:name="OLE_LINK453"/>
            <w:bookmarkStart w:id="338" w:name="OLE_LINK464"/>
            <w:proofErr w:type="spellStart"/>
            <w:r>
              <w:rPr>
                <w:rFonts w:cs="Arial"/>
                <w:lang w:val="en-US"/>
              </w:rPr>
              <w:t>additionalAttribute</w:t>
            </w:r>
            <w:bookmarkEnd w:id="336"/>
            <w:bookmarkEnd w:id="337"/>
            <w:bookmarkEnd w:id="338"/>
            <w:proofErr w:type="spellEnd"/>
          </w:p>
        </w:tc>
        <w:tc>
          <w:tcPr>
            <w:tcW w:w="4393" w:type="dxa"/>
          </w:tcPr>
          <w:p w14:paraId="526F1746" w14:textId="77777777" w:rsidR="008331FB" w:rsidRPr="005D1A78" w:rsidRDefault="008331FB" w:rsidP="008331FB">
            <w:pPr>
              <w:overflowPunct w:val="0"/>
              <w:autoSpaceDE w:val="0"/>
              <w:autoSpaceDN w:val="0"/>
              <w:adjustRightInd w:val="0"/>
              <w:textAlignment w:val="baseline"/>
              <w:rPr>
                <w:lang w:val="en-US"/>
              </w:rPr>
            </w:pPr>
            <w:bookmarkStart w:id="339" w:name="OLE_LINK458"/>
            <w:bookmarkStart w:id="340" w:name="OLE_LINK459"/>
            <w:bookmarkStart w:id="341" w:name="OLE_LINK465"/>
            <w:r>
              <w:t>Д</w:t>
            </w:r>
            <w:r w:rsidRPr="00C427A1">
              <w:t>ополнительный реквизит предмета расчета</w:t>
            </w:r>
            <w:r>
              <w:rPr>
                <w:lang w:val="en-US"/>
              </w:rPr>
              <w:t>, 1191</w:t>
            </w:r>
            <w:bookmarkEnd w:id="339"/>
            <w:bookmarkEnd w:id="340"/>
            <w:bookmarkEnd w:id="341"/>
          </w:p>
        </w:tc>
        <w:tc>
          <w:tcPr>
            <w:tcW w:w="2932" w:type="dxa"/>
          </w:tcPr>
          <w:p w14:paraId="0ADCBE8F" w14:textId="77777777" w:rsidR="008331FB" w:rsidRDefault="008331FB" w:rsidP="008331FB">
            <w:pPr>
              <w:overflowPunct w:val="0"/>
              <w:autoSpaceDE w:val="0"/>
              <w:autoSpaceDN w:val="0"/>
              <w:adjustRightInd w:val="0"/>
              <w:textAlignment w:val="baseline"/>
              <w:rPr>
                <w:rFonts w:cs="Arial"/>
              </w:rPr>
            </w:pPr>
            <w:bookmarkStart w:id="342" w:name="OLE_LINK418"/>
            <w:bookmarkStart w:id="343" w:name="OLE_LINK420"/>
            <w:bookmarkStart w:id="344" w:name="OLE_LINK421"/>
            <w:r>
              <w:rPr>
                <w:rFonts w:cs="Arial"/>
              </w:rPr>
              <w:t>Строка от 1 до 64 символов, необязательное поле</w:t>
            </w:r>
            <w:bookmarkEnd w:id="342"/>
            <w:bookmarkEnd w:id="343"/>
            <w:bookmarkEnd w:id="344"/>
          </w:p>
        </w:tc>
      </w:tr>
      <w:tr w:rsidR="008331FB" w:rsidRPr="008F4F86" w14:paraId="7F5C9A76" w14:textId="77777777" w:rsidTr="008331FB">
        <w:tc>
          <w:tcPr>
            <w:tcW w:w="2958" w:type="dxa"/>
          </w:tcPr>
          <w:p w14:paraId="4C504C1E" w14:textId="77777777" w:rsidR="008331FB" w:rsidRDefault="008331FB" w:rsidP="008331FB">
            <w:pPr>
              <w:rPr>
                <w:rFonts w:cs="Arial"/>
                <w:lang w:val="en-US"/>
              </w:rPr>
            </w:pPr>
            <w:proofErr w:type="spellStart"/>
            <w:r>
              <w:rPr>
                <w:rFonts w:cs="Arial"/>
                <w:lang w:val="en-US"/>
              </w:rPr>
              <w:t>m</w:t>
            </w:r>
            <w:r w:rsidRPr="00733FB4">
              <w:rPr>
                <w:rFonts w:cs="Arial"/>
                <w:lang w:val="en-US"/>
              </w:rPr>
              <w:t>anufacturerCountryCode</w:t>
            </w:r>
            <w:proofErr w:type="spellEnd"/>
          </w:p>
        </w:tc>
        <w:tc>
          <w:tcPr>
            <w:tcW w:w="4393" w:type="dxa"/>
          </w:tcPr>
          <w:p w14:paraId="3F850034" w14:textId="77777777" w:rsidR="008331FB" w:rsidRDefault="008331FB" w:rsidP="008331FB">
            <w:pPr>
              <w:overflowPunct w:val="0"/>
              <w:autoSpaceDE w:val="0"/>
              <w:autoSpaceDN w:val="0"/>
              <w:adjustRightInd w:val="0"/>
              <w:textAlignment w:val="baseline"/>
            </w:pPr>
            <w:r w:rsidRPr="00733FB4">
              <w:t>Код страны происхождения товара, 1230</w:t>
            </w:r>
          </w:p>
        </w:tc>
        <w:tc>
          <w:tcPr>
            <w:tcW w:w="2932" w:type="dxa"/>
          </w:tcPr>
          <w:p w14:paraId="6C65948B" w14:textId="77777777" w:rsidR="008331FB" w:rsidRPr="00733FB4" w:rsidRDefault="008331FB" w:rsidP="008331FB">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14:paraId="1000878B" w14:textId="77777777" w:rsidR="008331FB" w:rsidRPr="00733FB4" w:rsidRDefault="008331FB" w:rsidP="008331FB">
            <w:pPr>
              <w:rPr>
                <w:rFonts w:cs="Arial"/>
              </w:rPr>
            </w:pPr>
            <w:r>
              <w:rPr>
                <w:rFonts w:cs="Arial"/>
              </w:rPr>
              <w:t>Сервис автоматически дополнит строку до 3 символов пробелами.</w:t>
            </w:r>
          </w:p>
        </w:tc>
      </w:tr>
      <w:tr w:rsidR="008331FB" w:rsidRPr="008F4F86" w14:paraId="010B6FAB" w14:textId="77777777" w:rsidTr="008331FB">
        <w:tc>
          <w:tcPr>
            <w:tcW w:w="2958" w:type="dxa"/>
          </w:tcPr>
          <w:p w14:paraId="1E9E9F33" w14:textId="77777777" w:rsidR="008331FB" w:rsidRDefault="008331FB" w:rsidP="008331FB">
            <w:pPr>
              <w:rPr>
                <w:rFonts w:cs="Arial"/>
                <w:lang w:val="en-US"/>
              </w:rPr>
            </w:pPr>
            <w:proofErr w:type="spellStart"/>
            <w:r>
              <w:rPr>
                <w:rFonts w:cs="Arial"/>
                <w:lang w:val="en-US"/>
              </w:rPr>
              <w:t>c</w:t>
            </w:r>
            <w:r w:rsidRPr="00733FB4">
              <w:rPr>
                <w:rFonts w:cs="Arial"/>
                <w:lang w:val="en-US"/>
              </w:rPr>
              <w:t>ustomsDeclarationNumber</w:t>
            </w:r>
            <w:proofErr w:type="spellEnd"/>
          </w:p>
        </w:tc>
        <w:tc>
          <w:tcPr>
            <w:tcW w:w="4393" w:type="dxa"/>
          </w:tcPr>
          <w:p w14:paraId="464E2498" w14:textId="77777777" w:rsidR="008331FB" w:rsidRDefault="008331FB" w:rsidP="008331FB">
            <w:pPr>
              <w:overflowPunct w:val="0"/>
              <w:autoSpaceDE w:val="0"/>
              <w:autoSpaceDN w:val="0"/>
              <w:adjustRightInd w:val="0"/>
              <w:textAlignment w:val="baseline"/>
            </w:pPr>
            <w:r w:rsidRPr="00733FB4">
              <w:t>Номер таможенной декларации, 1231</w:t>
            </w:r>
          </w:p>
        </w:tc>
        <w:tc>
          <w:tcPr>
            <w:tcW w:w="2932" w:type="dxa"/>
          </w:tcPr>
          <w:p w14:paraId="3EDEB67B" w14:textId="77777777" w:rsidR="008331FB" w:rsidRDefault="008331FB" w:rsidP="008331FB">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8331FB" w:rsidRPr="008F4F86" w14:paraId="5F02CB39" w14:textId="77777777" w:rsidTr="008331FB">
        <w:tc>
          <w:tcPr>
            <w:tcW w:w="2958" w:type="dxa"/>
          </w:tcPr>
          <w:p w14:paraId="2EC7A493" w14:textId="77777777" w:rsidR="008331FB" w:rsidRPr="00733FB4" w:rsidRDefault="008331FB" w:rsidP="008331FB">
            <w:pPr>
              <w:rPr>
                <w:rFonts w:cs="Arial"/>
                <w:lang w:val="en-US"/>
              </w:rPr>
            </w:pPr>
            <w:r>
              <w:rPr>
                <w:rFonts w:cs="Arial"/>
                <w:lang w:val="en-US"/>
              </w:rPr>
              <w:t>e</w:t>
            </w:r>
            <w:r w:rsidRPr="00733FB4">
              <w:rPr>
                <w:rFonts w:cs="Arial"/>
                <w:lang w:val="en-US"/>
              </w:rPr>
              <w:t>xcise</w:t>
            </w:r>
          </w:p>
        </w:tc>
        <w:tc>
          <w:tcPr>
            <w:tcW w:w="4393" w:type="dxa"/>
          </w:tcPr>
          <w:p w14:paraId="3C0170BF" w14:textId="77777777" w:rsidR="008331FB" w:rsidRPr="00733FB4" w:rsidRDefault="008331FB" w:rsidP="008331FB">
            <w:pPr>
              <w:overflowPunct w:val="0"/>
              <w:autoSpaceDE w:val="0"/>
              <w:autoSpaceDN w:val="0"/>
              <w:adjustRightInd w:val="0"/>
              <w:textAlignment w:val="baseline"/>
            </w:pPr>
            <w:r w:rsidRPr="00733FB4">
              <w:t>Акциз, 1229</w:t>
            </w:r>
          </w:p>
        </w:tc>
        <w:tc>
          <w:tcPr>
            <w:tcW w:w="2932" w:type="dxa"/>
          </w:tcPr>
          <w:p w14:paraId="1E4F3075" w14:textId="77777777" w:rsidR="008331FB" w:rsidRPr="007A08DB" w:rsidRDefault="008331FB" w:rsidP="008331FB">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14:paraId="093B37EE" w14:textId="77777777" w:rsidR="004F178F" w:rsidRDefault="004F178F" w:rsidP="004F178F">
      <w:bookmarkStart w:id="345" w:name="OLE_LINK131"/>
      <w:bookmarkEnd w:id="233"/>
      <w:bookmarkEnd w:id="237"/>
      <w:bookmarkEnd w:id="238"/>
      <w:bookmarkEnd w:id="269"/>
    </w:p>
    <w:p w14:paraId="3FDD605B" w14:textId="77777777" w:rsidR="00D03555" w:rsidRDefault="00D03555" w:rsidP="003A210D">
      <w:pPr>
        <w:pStyle w:val="ConsPlusNormal"/>
        <w:spacing w:before="240"/>
        <w:ind w:firstLine="540"/>
        <w:jc w:val="both"/>
      </w:pPr>
      <w:r>
        <w:t xml:space="preserve">Примечание: </w:t>
      </w:r>
    </w:p>
    <w:p w14:paraId="2AC6540F" w14:textId="77777777"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14:paraId="1593847D" w14:textId="77777777" w:rsidR="003A210D" w:rsidRDefault="003A210D" w:rsidP="003A210D">
      <w:pPr>
        <w:pStyle w:val="ConsPlusNormal"/>
        <w:spacing w:before="240"/>
        <w:ind w:firstLine="540"/>
        <w:jc w:val="both"/>
      </w:pPr>
      <w:r>
        <w:t>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одно из значений от "26" до "31", указанных в таблице</w:t>
      </w:r>
      <w:r w:rsidR="00F34148">
        <w:t xml:space="preserve"> 2.1.1.2.1</w:t>
      </w:r>
      <w:r>
        <w:t>.</w:t>
      </w:r>
    </w:p>
    <w:p w14:paraId="574E7C5C" w14:textId="77777777" w:rsidR="003A210D" w:rsidRDefault="003A210D" w:rsidP="004F178F">
      <w:r>
        <w:t xml:space="preserve"> </w:t>
      </w:r>
    </w:p>
    <w:p w14:paraId="7905C42A" w14:textId="77777777"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14:paraId="30F05B1C" w14:textId="77777777" w:rsidTr="00F34148">
        <w:tc>
          <w:tcPr>
            <w:tcW w:w="1418" w:type="dxa"/>
            <w:tcBorders>
              <w:top w:val="single" w:sz="4" w:space="0" w:color="auto"/>
              <w:left w:val="single" w:sz="4" w:space="0" w:color="auto"/>
              <w:bottom w:val="single" w:sz="4" w:space="0" w:color="auto"/>
              <w:right w:val="single" w:sz="4" w:space="0" w:color="auto"/>
            </w:tcBorders>
          </w:tcPr>
          <w:p w14:paraId="6D436AED" w14:textId="77777777" w:rsidR="00F34148" w:rsidRPr="00A11B0A" w:rsidRDefault="00F34148" w:rsidP="008D0639">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14:paraId="4E6A070C" w14:textId="77777777" w:rsidR="00F34148" w:rsidRPr="00A11B0A" w:rsidRDefault="00F34148" w:rsidP="008D0639">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14:paraId="549D486D" w14:textId="77777777" w:rsidR="00F34148" w:rsidRPr="00A11B0A" w:rsidRDefault="00F34148" w:rsidP="008D0639">
            <w:pPr>
              <w:pStyle w:val="ConsPlusNormal"/>
              <w:jc w:val="center"/>
            </w:pPr>
            <w:r w:rsidRPr="00A11B0A">
              <w:t>Формат ПФ</w:t>
            </w:r>
          </w:p>
        </w:tc>
      </w:tr>
      <w:tr w:rsidR="00F34148" w:rsidRPr="00A11B0A" w14:paraId="3282FA38" w14:textId="77777777" w:rsidTr="00F34148">
        <w:tc>
          <w:tcPr>
            <w:tcW w:w="1418" w:type="dxa"/>
            <w:tcBorders>
              <w:top w:val="single" w:sz="4" w:space="0" w:color="auto"/>
              <w:left w:val="single" w:sz="4" w:space="0" w:color="auto"/>
              <w:bottom w:val="single" w:sz="4" w:space="0" w:color="auto"/>
              <w:right w:val="single" w:sz="4" w:space="0" w:color="auto"/>
            </w:tcBorders>
          </w:tcPr>
          <w:p w14:paraId="0FE40F07" w14:textId="77777777"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14:paraId="3B212874" w14:textId="77777777" w:rsidR="00F34148" w:rsidRPr="00A11B0A" w:rsidRDefault="00F34148" w:rsidP="008D0639">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14:paraId="0219CABA" w14:textId="77777777" w:rsidR="00F34148" w:rsidRPr="00A11B0A" w:rsidRDefault="00F34148" w:rsidP="008D0639">
            <w:pPr>
              <w:pStyle w:val="ConsPlusNormal"/>
            </w:pPr>
            <w:r w:rsidRPr="00A11B0A">
              <w:t>доход от долевого участия в других организациях</w:t>
            </w:r>
          </w:p>
        </w:tc>
      </w:tr>
      <w:tr w:rsidR="00F34148" w:rsidRPr="00A11B0A" w14:paraId="5D213A63" w14:textId="77777777" w:rsidTr="00F34148">
        <w:tc>
          <w:tcPr>
            <w:tcW w:w="1418" w:type="dxa"/>
            <w:tcBorders>
              <w:top w:val="single" w:sz="4" w:space="0" w:color="auto"/>
              <w:left w:val="single" w:sz="4" w:space="0" w:color="auto"/>
              <w:bottom w:val="single" w:sz="4" w:space="0" w:color="auto"/>
              <w:right w:val="single" w:sz="4" w:space="0" w:color="auto"/>
            </w:tcBorders>
          </w:tcPr>
          <w:p w14:paraId="65C5F61C" w14:textId="77777777"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14:paraId="767F70C0" w14:textId="77777777" w:rsidR="00F34148" w:rsidRPr="00A11B0A" w:rsidRDefault="00F34148" w:rsidP="008D0639">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12157B20" w14:textId="77777777" w:rsidR="00F34148" w:rsidRPr="00A11B0A" w:rsidRDefault="00F34148" w:rsidP="008D0639">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14:paraId="01416072" w14:textId="77777777" w:rsidTr="00F34148">
        <w:tc>
          <w:tcPr>
            <w:tcW w:w="1418" w:type="dxa"/>
            <w:tcBorders>
              <w:top w:val="single" w:sz="4" w:space="0" w:color="auto"/>
              <w:left w:val="single" w:sz="4" w:space="0" w:color="auto"/>
              <w:bottom w:val="single" w:sz="4" w:space="0" w:color="auto"/>
              <w:right w:val="single" w:sz="4" w:space="0" w:color="auto"/>
            </w:tcBorders>
          </w:tcPr>
          <w:p w14:paraId="5EC9D7E8" w14:textId="77777777" w:rsidR="00F34148" w:rsidRPr="00A11B0A" w:rsidRDefault="00F34148" w:rsidP="008D0639">
            <w:pPr>
              <w:pStyle w:val="ConsPlusNormal"/>
              <w:jc w:val="center"/>
            </w:pPr>
            <w:r w:rsidRPr="00A11B0A">
              <w:lastRenderedPageBreak/>
              <w:t>"3"</w:t>
            </w:r>
          </w:p>
        </w:tc>
        <w:tc>
          <w:tcPr>
            <w:tcW w:w="5528" w:type="dxa"/>
            <w:tcBorders>
              <w:top w:val="single" w:sz="4" w:space="0" w:color="auto"/>
              <w:left w:val="single" w:sz="4" w:space="0" w:color="auto"/>
              <w:bottom w:val="single" w:sz="4" w:space="0" w:color="auto"/>
              <w:right w:val="single" w:sz="4" w:space="0" w:color="auto"/>
            </w:tcBorders>
          </w:tcPr>
          <w:p w14:paraId="006CC75C" w14:textId="77777777" w:rsidR="00F34148" w:rsidRPr="00A11B0A" w:rsidRDefault="00F34148" w:rsidP="008D0639">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14:paraId="6828D35C" w14:textId="77777777" w:rsidR="00F34148" w:rsidRPr="00A11B0A" w:rsidRDefault="00F34148" w:rsidP="008D0639">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14:paraId="41AFA4DB" w14:textId="77777777" w:rsidTr="00F34148">
        <w:tc>
          <w:tcPr>
            <w:tcW w:w="1418" w:type="dxa"/>
            <w:tcBorders>
              <w:top w:val="single" w:sz="4" w:space="0" w:color="auto"/>
              <w:left w:val="single" w:sz="4" w:space="0" w:color="auto"/>
              <w:bottom w:val="single" w:sz="4" w:space="0" w:color="auto"/>
              <w:right w:val="single" w:sz="4" w:space="0" w:color="auto"/>
            </w:tcBorders>
          </w:tcPr>
          <w:p w14:paraId="441DA332" w14:textId="77777777"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14:paraId="400A8E55" w14:textId="77777777" w:rsidR="00F34148" w:rsidRPr="00A11B0A" w:rsidRDefault="00F34148" w:rsidP="008D0639">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700317A9" w14:textId="77777777" w:rsidR="00F34148" w:rsidRPr="00A11B0A" w:rsidRDefault="00F34148" w:rsidP="008D0639">
            <w:pPr>
              <w:pStyle w:val="ConsPlusNormal"/>
            </w:pPr>
            <w:r w:rsidRPr="00A11B0A">
              <w:t>доход от сдачи имущества (включая земельные участки) в аренду (субаренду)</w:t>
            </w:r>
          </w:p>
        </w:tc>
      </w:tr>
      <w:tr w:rsidR="00F34148" w:rsidRPr="00A11B0A" w14:paraId="0D405AD8" w14:textId="77777777" w:rsidTr="00F34148">
        <w:tc>
          <w:tcPr>
            <w:tcW w:w="1418" w:type="dxa"/>
            <w:tcBorders>
              <w:top w:val="single" w:sz="4" w:space="0" w:color="auto"/>
              <w:left w:val="single" w:sz="4" w:space="0" w:color="auto"/>
              <w:bottom w:val="single" w:sz="4" w:space="0" w:color="auto"/>
              <w:right w:val="single" w:sz="4" w:space="0" w:color="auto"/>
            </w:tcBorders>
          </w:tcPr>
          <w:p w14:paraId="0A544625" w14:textId="77777777"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14:paraId="5E13B216" w14:textId="77777777" w:rsidR="00F34148" w:rsidRPr="00A11B0A" w:rsidRDefault="00F34148" w:rsidP="008D0639">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34A3DC1F" w14:textId="77777777" w:rsidR="00F34148" w:rsidRPr="00A11B0A" w:rsidRDefault="00F34148" w:rsidP="008D0639">
            <w:pPr>
              <w:pStyle w:val="ConsPlusNormal"/>
            </w:pPr>
            <w:r w:rsidRPr="00A11B0A">
              <w:t>доход от предоставления в пользование прав на результаты интеллектуальной деятельности</w:t>
            </w:r>
          </w:p>
        </w:tc>
      </w:tr>
      <w:tr w:rsidR="00F34148" w:rsidRPr="00A11B0A" w14:paraId="1EECA5DB" w14:textId="77777777" w:rsidTr="00F34148">
        <w:tc>
          <w:tcPr>
            <w:tcW w:w="1418" w:type="dxa"/>
            <w:tcBorders>
              <w:top w:val="single" w:sz="4" w:space="0" w:color="auto"/>
              <w:left w:val="single" w:sz="4" w:space="0" w:color="auto"/>
              <w:bottom w:val="single" w:sz="4" w:space="0" w:color="auto"/>
              <w:right w:val="single" w:sz="4" w:space="0" w:color="auto"/>
            </w:tcBorders>
          </w:tcPr>
          <w:p w14:paraId="78E9D22D" w14:textId="77777777" w:rsidR="00F34148" w:rsidRPr="00A11B0A" w:rsidRDefault="00F34148" w:rsidP="008D0639">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14:paraId="3D311404" w14:textId="77777777" w:rsidR="00F34148" w:rsidRPr="00A11B0A" w:rsidRDefault="00F34148" w:rsidP="008D0639">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1ED9A71C" w14:textId="77777777" w:rsidR="00F34148" w:rsidRPr="00A11B0A" w:rsidRDefault="00F34148" w:rsidP="008D0639">
            <w:pPr>
              <w:pStyle w:val="ConsPlusNormal"/>
            </w:pPr>
            <w:r w:rsidRPr="00A11B0A">
              <w:t>доход в виде процентов, полученных по договорам займа и другим долговым обязательствам</w:t>
            </w:r>
          </w:p>
        </w:tc>
      </w:tr>
      <w:tr w:rsidR="00F34148" w:rsidRPr="00A11B0A" w14:paraId="593745A5" w14:textId="77777777" w:rsidTr="00F34148">
        <w:tc>
          <w:tcPr>
            <w:tcW w:w="1418" w:type="dxa"/>
            <w:tcBorders>
              <w:top w:val="single" w:sz="4" w:space="0" w:color="auto"/>
              <w:left w:val="single" w:sz="4" w:space="0" w:color="auto"/>
              <w:bottom w:val="single" w:sz="4" w:space="0" w:color="auto"/>
              <w:right w:val="single" w:sz="4" w:space="0" w:color="auto"/>
            </w:tcBorders>
          </w:tcPr>
          <w:p w14:paraId="77A37D60" w14:textId="77777777" w:rsidR="00F34148" w:rsidRPr="00A11B0A" w:rsidRDefault="00F34148" w:rsidP="008D0639">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14:paraId="560DBC44" w14:textId="77777777" w:rsidR="00F34148" w:rsidRPr="00A11B0A" w:rsidRDefault="00F34148" w:rsidP="008D0639">
            <w:pPr>
              <w:pStyle w:val="ConsPlusNormal"/>
              <w:jc w:val="both"/>
            </w:pPr>
            <w:r w:rsidRPr="00A11B0A">
              <w:t>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67FC6839" w14:textId="77777777" w:rsidR="00F34148" w:rsidRPr="00A11B0A" w:rsidRDefault="00F34148" w:rsidP="008D0639">
            <w:pPr>
              <w:pStyle w:val="ConsPlusNormal"/>
            </w:pPr>
            <w:r w:rsidRPr="00A11B0A">
              <w:t>доход в виде сумм восстановленных резервов</w:t>
            </w:r>
          </w:p>
        </w:tc>
      </w:tr>
      <w:tr w:rsidR="00F34148" w:rsidRPr="00A11B0A" w14:paraId="4D45D59C" w14:textId="77777777" w:rsidTr="00F34148">
        <w:tc>
          <w:tcPr>
            <w:tcW w:w="1418" w:type="dxa"/>
            <w:tcBorders>
              <w:top w:val="single" w:sz="4" w:space="0" w:color="auto"/>
              <w:left w:val="single" w:sz="4" w:space="0" w:color="auto"/>
              <w:bottom w:val="single" w:sz="4" w:space="0" w:color="auto"/>
              <w:right w:val="single" w:sz="4" w:space="0" w:color="auto"/>
            </w:tcBorders>
          </w:tcPr>
          <w:p w14:paraId="3877BD35" w14:textId="77777777"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14:paraId="64A2742A" w14:textId="77777777" w:rsidR="00F34148" w:rsidRPr="00A11B0A" w:rsidRDefault="00F34148" w:rsidP="008D0639">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474F6E43" w14:textId="77777777" w:rsidR="00F34148" w:rsidRPr="00A11B0A" w:rsidRDefault="00F34148" w:rsidP="008D0639">
            <w:pPr>
              <w:pStyle w:val="ConsPlusNormal"/>
            </w:pPr>
            <w:r w:rsidRPr="00A11B0A">
              <w:t>доход в виде безвозмездно полученного имущества (работ, услуг) или имущественных прав</w:t>
            </w:r>
          </w:p>
        </w:tc>
      </w:tr>
      <w:tr w:rsidR="00F34148" w:rsidRPr="00A11B0A" w14:paraId="69909ED1" w14:textId="77777777" w:rsidTr="00F34148">
        <w:tc>
          <w:tcPr>
            <w:tcW w:w="1418" w:type="dxa"/>
            <w:tcBorders>
              <w:top w:val="single" w:sz="4" w:space="0" w:color="auto"/>
              <w:left w:val="single" w:sz="4" w:space="0" w:color="auto"/>
              <w:bottom w:val="single" w:sz="4" w:space="0" w:color="auto"/>
              <w:right w:val="single" w:sz="4" w:space="0" w:color="auto"/>
            </w:tcBorders>
          </w:tcPr>
          <w:p w14:paraId="0B209046" w14:textId="77777777"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14:paraId="7B4B95A8" w14:textId="77777777" w:rsidR="00F34148" w:rsidRPr="00A11B0A" w:rsidRDefault="00F34148" w:rsidP="008D0639">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1DB95222" w14:textId="77777777" w:rsidR="00F34148" w:rsidRPr="00A11B0A" w:rsidRDefault="00F34148" w:rsidP="008D0639">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14:paraId="1B8EC0EE" w14:textId="77777777" w:rsidTr="00F34148">
        <w:tc>
          <w:tcPr>
            <w:tcW w:w="1418" w:type="dxa"/>
            <w:tcBorders>
              <w:top w:val="single" w:sz="4" w:space="0" w:color="auto"/>
              <w:left w:val="single" w:sz="4" w:space="0" w:color="auto"/>
              <w:bottom w:val="single" w:sz="4" w:space="0" w:color="auto"/>
              <w:right w:val="single" w:sz="4" w:space="0" w:color="auto"/>
            </w:tcBorders>
          </w:tcPr>
          <w:p w14:paraId="6C29A82A" w14:textId="77777777"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14:paraId="15255736" w14:textId="77777777" w:rsidR="00F34148" w:rsidRPr="00A11B0A" w:rsidRDefault="00F34148" w:rsidP="008D0639">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14:paraId="548F6126" w14:textId="77777777" w:rsidR="00F34148" w:rsidRPr="00A11B0A" w:rsidRDefault="00F34148" w:rsidP="008D0639">
            <w:pPr>
              <w:pStyle w:val="ConsPlusNormal"/>
            </w:pPr>
            <w:r w:rsidRPr="00A11B0A">
              <w:t>доход в виде дохода прошлых лет, выявленного в отчетном (налоговом) периоде</w:t>
            </w:r>
          </w:p>
        </w:tc>
      </w:tr>
      <w:tr w:rsidR="00F34148" w:rsidRPr="00A11B0A" w14:paraId="4709D979" w14:textId="77777777" w:rsidTr="00F34148">
        <w:tc>
          <w:tcPr>
            <w:tcW w:w="1418" w:type="dxa"/>
            <w:tcBorders>
              <w:top w:val="single" w:sz="4" w:space="0" w:color="auto"/>
              <w:left w:val="single" w:sz="4" w:space="0" w:color="auto"/>
              <w:bottom w:val="single" w:sz="4" w:space="0" w:color="auto"/>
              <w:right w:val="single" w:sz="4" w:space="0" w:color="auto"/>
            </w:tcBorders>
          </w:tcPr>
          <w:p w14:paraId="4E8C20EF" w14:textId="77777777"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14:paraId="70D84CAF" w14:textId="77777777" w:rsidR="00F34148" w:rsidRPr="00A11B0A" w:rsidRDefault="00F34148" w:rsidP="008D0639">
            <w:pPr>
              <w:pStyle w:val="ConsPlusNormal"/>
              <w:jc w:val="both"/>
            </w:pPr>
            <w:r w:rsidRPr="00A11B0A">
              <w:t xml:space="preserve">доход в виде положительной курсовой разницы, за исключением положительной курсовой разницы, </w:t>
            </w:r>
            <w:r w:rsidRPr="00A11B0A">
              <w:lastRenderedPageBreak/>
              <w:t>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14:paraId="3502C9F0" w14:textId="77777777" w:rsidR="00F34148" w:rsidRPr="00A11B0A" w:rsidRDefault="00F34148" w:rsidP="008D0639">
            <w:pPr>
              <w:pStyle w:val="ConsPlusNormal"/>
            </w:pPr>
            <w:r w:rsidRPr="00A11B0A">
              <w:lastRenderedPageBreak/>
              <w:t>доход в виде положительной курсовой разницы</w:t>
            </w:r>
          </w:p>
        </w:tc>
      </w:tr>
      <w:tr w:rsidR="00F34148" w:rsidRPr="00A11B0A" w14:paraId="31BF8E64" w14:textId="77777777" w:rsidTr="00F34148">
        <w:tc>
          <w:tcPr>
            <w:tcW w:w="1418" w:type="dxa"/>
            <w:tcBorders>
              <w:top w:val="single" w:sz="4" w:space="0" w:color="auto"/>
              <w:left w:val="single" w:sz="4" w:space="0" w:color="auto"/>
              <w:bottom w:val="single" w:sz="4" w:space="0" w:color="auto"/>
              <w:right w:val="single" w:sz="4" w:space="0" w:color="auto"/>
            </w:tcBorders>
          </w:tcPr>
          <w:p w14:paraId="5FE8D644" w14:textId="77777777"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14:paraId="0270CA58" w14:textId="77777777" w:rsidR="00F34148" w:rsidRPr="00A11B0A" w:rsidRDefault="00F34148" w:rsidP="008D0639">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14:paraId="3C0F4B11" w14:textId="77777777" w:rsidR="00F34148" w:rsidRPr="00A11B0A" w:rsidRDefault="00F34148" w:rsidP="008D0639">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14:paraId="7E74BFC6" w14:textId="77777777" w:rsidTr="00F34148">
        <w:tc>
          <w:tcPr>
            <w:tcW w:w="1418" w:type="dxa"/>
            <w:tcBorders>
              <w:top w:val="single" w:sz="4" w:space="0" w:color="auto"/>
              <w:left w:val="single" w:sz="4" w:space="0" w:color="auto"/>
              <w:bottom w:val="single" w:sz="4" w:space="0" w:color="auto"/>
              <w:right w:val="single" w:sz="4" w:space="0" w:color="auto"/>
            </w:tcBorders>
          </w:tcPr>
          <w:p w14:paraId="1CC65A30" w14:textId="77777777"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14:paraId="007E9E56" w14:textId="77777777" w:rsidR="00F34148" w:rsidRPr="00A11B0A" w:rsidRDefault="00F34148" w:rsidP="008D0639">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148CF3E1" w14:textId="77777777" w:rsidR="00F34148" w:rsidRPr="00A11B0A" w:rsidRDefault="00F34148" w:rsidP="008D0639">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14:paraId="6B11EA59" w14:textId="77777777" w:rsidTr="00F34148">
        <w:tc>
          <w:tcPr>
            <w:tcW w:w="1418" w:type="dxa"/>
            <w:tcBorders>
              <w:top w:val="single" w:sz="4" w:space="0" w:color="auto"/>
              <w:left w:val="single" w:sz="4" w:space="0" w:color="auto"/>
              <w:bottom w:val="single" w:sz="4" w:space="0" w:color="auto"/>
              <w:right w:val="single" w:sz="4" w:space="0" w:color="auto"/>
            </w:tcBorders>
          </w:tcPr>
          <w:p w14:paraId="5FEE0DBF" w14:textId="77777777" w:rsidR="00F34148" w:rsidRPr="00A11B0A" w:rsidRDefault="00F34148" w:rsidP="008D0639">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14:paraId="4A922F87" w14:textId="77777777" w:rsidR="00F34148" w:rsidRPr="00A11B0A" w:rsidRDefault="00F34148" w:rsidP="008D0639">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65363165" w14:textId="77777777" w:rsidR="00F34148" w:rsidRPr="00A11B0A" w:rsidRDefault="00F34148" w:rsidP="008D0639">
            <w:pPr>
              <w:pStyle w:val="ConsPlusNormal"/>
            </w:pPr>
            <w:r w:rsidRPr="00A11B0A">
              <w:t>доход в виде использованных не по целевому назначению имущества, работ, услуг</w:t>
            </w:r>
          </w:p>
        </w:tc>
      </w:tr>
      <w:tr w:rsidR="00F34148" w:rsidRPr="00A11B0A" w14:paraId="3E200A5A" w14:textId="77777777" w:rsidTr="00F34148">
        <w:tc>
          <w:tcPr>
            <w:tcW w:w="1418" w:type="dxa"/>
            <w:tcBorders>
              <w:top w:val="single" w:sz="4" w:space="0" w:color="auto"/>
              <w:left w:val="single" w:sz="4" w:space="0" w:color="auto"/>
              <w:bottom w:val="single" w:sz="4" w:space="0" w:color="auto"/>
              <w:right w:val="single" w:sz="4" w:space="0" w:color="auto"/>
            </w:tcBorders>
          </w:tcPr>
          <w:p w14:paraId="29583F6F" w14:textId="77777777"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14:paraId="39865CC4" w14:textId="77777777" w:rsidR="00F34148" w:rsidRPr="00A11B0A" w:rsidRDefault="00F34148" w:rsidP="008D0639">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14:paraId="72A1A411" w14:textId="77777777" w:rsidR="00F34148" w:rsidRPr="00A11B0A" w:rsidRDefault="00F34148" w:rsidP="008D0639">
            <w:pPr>
              <w:pStyle w:val="ConsPlusNormal"/>
            </w:pPr>
            <w:r w:rsidRPr="00A11B0A">
              <w:t>доход в виде использованных не по целевому назначению средств, предназначенных для формирования резервов по обеспечению безопасности производств</w:t>
            </w:r>
          </w:p>
        </w:tc>
      </w:tr>
      <w:tr w:rsidR="00F34148" w:rsidRPr="00A11B0A" w14:paraId="00CABE9D" w14:textId="77777777" w:rsidTr="00F34148">
        <w:tc>
          <w:tcPr>
            <w:tcW w:w="1418" w:type="dxa"/>
            <w:tcBorders>
              <w:top w:val="single" w:sz="4" w:space="0" w:color="auto"/>
              <w:left w:val="single" w:sz="4" w:space="0" w:color="auto"/>
              <w:bottom w:val="single" w:sz="4" w:space="0" w:color="auto"/>
              <w:right w:val="single" w:sz="4" w:space="0" w:color="auto"/>
            </w:tcBorders>
          </w:tcPr>
          <w:p w14:paraId="6E39E101" w14:textId="77777777" w:rsidR="00F34148" w:rsidRPr="00A11B0A" w:rsidRDefault="00F34148" w:rsidP="008D0639">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14:paraId="3D79DA0D" w14:textId="77777777" w:rsidR="00F34148" w:rsidRPr="00A11B0A" w:rsidRDefault="00F34148" w:rsidP="008D0639">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06AEF3C7" w14:textId="77777777" w:rsidR="00F34148" w:rsidRPr="00A11B0A" w:rsidRDefault="00F34148" w:rsidP="008D0639">
            <w:pPr>
              <w:pStyle w:val="ConsPlusNormal"/>
            </w:pPr>
            <w:r w:rsidRPr="00A11B0A">
              <w:t>доход в виде сумм, на которые уменьшен уставной (складочный) капитал (фонд) организации</w:t>
            </w:r>
          </w:p>
        </w:tc>
      </w:tr>
      <w:tr w:rsidR="00F34148" w:rsidRPr="00A11B0A" w14:paraId="6E6469DF" w14:textId="77777777" w:rsidTr="00F34148">
        <w:tc>
          <w:tcPr>
            <w:tcW w:w="1418" w:type="dxa"/>
            <w:tcBorders>
              <w:top w:val="single" w:sz="4" w:space="0" w:color="auto"/>
              <w:left w:val="single" w:sz="4" w:space="0" w:color="auto"/>
              <w:bottom w:val="single" w:sz="4" w:space="0" w:color="auto"/>
              <w:right w:val="single" w:sz="4" w:space="0" w:color="auto"/>
            </w:tcBorders>
          </w:tcPr>
          <w:p w14:paraId="7CFF2BAD" w14:textId="77777777"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14:paraId="643B9737" w14:textId="77777777" w:rsidR="00F34148" w:rsidRPr="00A11B0A" w:rsidRDefault="00F34148" w:rsidP="008D0639">
            <w:pPr>
              <w:pStyle w:val="ConsPlusNormal"/>
              <w:jc w:val="both"/>
            </w:pPr>
            <w:r w:rsidRPr="00A11B0A">
              <w:t xml:space="preserve">доход в виде сумм возврата от некоммерческой организации ранее уплаченных взносов (вкладов) в случае, если такие взносы (вклады) ранее были </w:t>
            </w:r>
            <w:r w:rsidRPr="00A11B0A">
              <w:lastRenderedPageBreak/>
              <w:t>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14:paraId="5D24F8AA" w14:textId="77777777" w:rsidR="00F34148" w:rsidRPr="00A11B0A" w:rsidRDefault="00F34148" w:rsidP="008D0639">
            <w:pPr>
              <w:pStyle w:val="ConsPlusNormal"/>
            </w:pPr>
            <w:r w:rsidRPr="00A11B0A">
              <w:lastRenderedPageBreak/>
              <w:t xml:space="preserve">доход в виде сумм возврата от некоммерческой организации ранее уплаченных взносов </w:t>
            </w:r>
            <w:r w:rsidRPr="00A11B0A">
              <w:lastRenderedPageBreak/>
              <w:t>(вкладов)</w:t>
            </w:r>
          </w:p>
        </w:tc>
      </w:tr>
      <w:tr w:rsidR="00F34148" w:rsidRPr="00A11B0A" w14:paraId="150DC604" w14:textId="77777777" w:rsidTr="00F34148">
        <w:tc>
          <w:tcPr>
            <w:tcW w:w="1418" w:type="dxa"/>
            <w:tcBorders>
              <w:top w:val="single" w:sz="4" w:space="0" w:color="auto"/>
              <w:left w:val="single" w:sz="4" w:space="0" w:color="auto"/>
              <w:bottom w:val="single" w:sz="4" w:space="0" w:color="auto"/>
              <w:right w:val="single" w:sz="4" w:space="0" w:color="auto"/>
            </w:tcBorders>
          </w:tcPr>
          <w:p w14:paraId="1D3E813B" w14:textId="77777777" w:rsidR="00F34148" w:rsidRPr="00A11B0A" w:rsidRDefault="00F34148" w:rsidP="008D0639">
            <w:pPr>
              <w:pStyle w:val="ConsPlusNormal"/>
              <w:jc w:val="center"/>
            </w:pPr>
            <w:r w:rsidRPr="00A11B0A">
              <w:lastRenderedPageBreak/>
              <w:t>"18"</w:t>
            </w:r>
          </w:p>
        </w:tc>
        <w:tc>
          <w:tcPr>
            <w:tcW w:w="5528" w:type="dxa"/>
            <w:tcBorders>
              <w:top w:val="single" w:sz="4" w:space="0" w:color="auto"/>
              <w:left w:val="single" w:sz="4" w:space="0" w:color="auto"/>
              <w:bottom w:val="single" w:sz="4" w:space="0" w:color="auto"/>
              <w:right w:val="single" w:sz="4" w:space="0" w:color="auto"/>
            </w:tcBorders>
          </w:tcPr>
          <w:p w14:paraId="01F07999" w14:textId="77777777" w:rsidR="00F34148" w:rsidRPr="00A11B0A" w:rsidRDefault="00F34148" w:rsidP="008D0639">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14:paraId="017588CD" w14:textId="77777777" w:rsidR="00F34148" w:rsidRPr="00A11B0A" w:rsidRDefault="00F34148" w:rsidP="008D0639">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14:paraId="43E4AC0F" w14:textId="77777777" w:rsidTr="00F34148">
        <w:tc>
          <w:tcPr>
            <w:tcW w:w="1418" w:type="dxa"/>
            <w:tcBorders>
              <w:top w:val="single" w:sz="4" w:space="0" w:color="auto"/>
              <w:left w:val="single" w:sz="4" w:space="0" w:color="auto"/>
              <w:bottom w:val="single" w:sz="4" w:space="0" w:color="auto"/>
              <w:right w:val="single" w:sz="4" w:space="0" w:color="auto"/>
            </w:tcBorders>
          </w:tcPr>
          <w:p w14:paraId="4C725200" w14:textId="77777777"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14:paraId="58C0ACCF" w14:textId="77777777" w:rsidR="00F34148" w:rsidRPr="00A11B0A" w:rsidRDefault="00F34148" w:rsidP="008D0639">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72B2794E" w14:textId="77777777" w:rsidR="00F34148" w:rsidRPr="00A11B0A" w:rsidRDefault="00F34148" w:rsidP="008D0639">
            <w:pPr>
              <w:pStyle w:val="ConsPlusNormal"/>
            </w:pPr>
            <w:r w:rsidRPr="00A11B0A">
              <w:t>доход в виде доходов, полученных от операций с производными финансовыми инструментами</w:t>
            </w:r>
          </w:p>
        </w:tc>
      </w:tr>
      <w:tr w:rsidR="00F34148" w:rsidRPr="00A11B0A" w14:paraId="3A1BCBDF" w14:textId="77777777" w:rsidTr="00F34148">
        <w:tc>
          <w:tcPr>
            <w:tcW w:w="1418" w:type="dxa"/>
            <w:tcBorders>
              <w:top w:val="single" w:sz="4" w:space="0" w:color="auto"/>
              <w:left w:val="single" w:sz="4" w:space="0" w:color="auto"/>
              <w:bottom w:val="single" w:sz="4" w:space="0" w:color="auto"/>
              <w:right w:val="single" w:sz="4" w:space="0" w:color="auto"/>
            </w:tcBorders>
          </w:tcPr>
          <w:p w14:paraId="36A985B4" w14:textId="77777777"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14:paraId="207B2475" w14:textId="77777777" w:rsidR="00F34148" w:rsidRPr="00A11B0A" w:rsidRDefault="00F34148" w:rsidP="008D0639">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14:paraId="2F325CB8" w14:textId="77777777" w:rsidR="00F34148" w:rsidRPr="00A11B0A" w:rsidRDefault="00F34148" w:rsidP="008D0639">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14:paraId="2D2EC28C" w14:textId="77777777" w:rsidTr="00F34148">
        <w:tc>
          <w:tcPr>
            <w:tcW w:w="1418" w:type="dxa"/>
            <w:tcBorders>
              <w:top w:val="single" w:sz="4" w:space="0" w:color="auto"/>
              <w:left w:val="single" w:sz="4" w:space="0" w:color="auto"/>
              <w:bottom w:val="single" w:sz="4" w:space="0" w:color="auto"/>
              <w:right w:val="single" w:sz="4" w:space="0" w:color="auto"/>
            </w:tcBorders>
          </w:tcPr>
          <w:p w14:paraId="5768F95C" w14:textId="77777777" w:rsidR="00F34148" w:rsidRPr="00A11B0A" w:rsidRDefault="00F34148" w:rsidP="008D0639">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14:paraId="713325F8" w14:textId="77777777" w:rsidR="00F34148" w:rsidRPr="00A11B0A" w:rsidRDefault="00F34148" w:rsidP="008D0639">
            <w:pPr>
              <w:pStyle w:val="ConsPlusNormal"/>
              <w:jc w:val="both"/>
            </w:pPr>
            <w:r w:rsidRPr="00A11B0A">
              <w:t>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52449C58" w14:textId="77777777" w:rsidR="00F34148" w:rsidRPr="00A11B0A" w:rsidRDefault="00F34148" w:rsidP="008D0639">
            <w:pPr>
              <w:pStyle w:val="ConsPlusNormal"/>
            </w:pPr>
            <w:r w:rsidRPr="00A11B0A">
              <w:t>доход в виде стоимости продукции СМИ и книжной продукции, подлежащей замене при возврате либо при списании</w:t>
            </w:r>
          </w:p>
        </w:tc>
      </w:tr>
      <w:tr w:rsidR="00F34148" w:rsidRPr="00A11B0A" w14:paraId="3ECEEA4B" w14:textId="77777777" w:rsidTr="00F34148">
        <w:tc>
          <w:tcPr>
            <w:tcW w:w="1418" w:type="dxa"/>
            <w:tcBorders>
              <w:top w:val="single" w:sz="4" w:space="0" w:color="auto"/>
              <w:left w:val="single" w:sz="4" w:space="0" w:color="auto"/>
              <w:bottom w:val="single" w:sz="4" w:space="0" w:color="auto"/>
              <w:right w:val="single" w:sz="4" w:space="0" w:color="auto"/>
            </w:tcBorders>
          </w:tcPr>
          <w:p w14:paraId="75EA41E2" w14:textId="77777777" w:rsidR="00F34148" w:rsidRPr="00A11B0A" w:rsidRDefault="00F34148" w:rsidP="008D0639">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14:paraId="36EE70D1" w14:textId="77777777" w:rsidR="00F34148" w:rsidRPr="00A11B0A" w:rsidRDefault="00F34148" w:rsidP="008D0639">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14:paraId="746AC32F" w14:textId="77777777" w:rsidR="00F34148" w:rsidRPr="00A11B0A" w:rsidRDefault="00F34148" w:rsidP="008D0639">
            <w:pPr>
              <w:pStyle w:val="ConsPlusNormal"/>
            </w:pPr>
            <w:r w:rsidRPr="00A11B0A">
              <w:t>доход в виде сумм корректировки прибыли налогоплательщика</w:t>
            </w:r>
          </w:p>
        </w:tc>
      </w:tr>
      <w:tr w:rsidR="00F34148" w:rsidRPr="00A11B0A" w14:paraId="0478408E" w14:textId="77777777" w:rsidTr="00F34148">
        <w:tc>
          <w:tcPr>
            <w:tcW w:w="1418" w:type="dxa"/>
            <w:tcBorders>
              <w:top w:val="single" w:sz="4" w:space="0" w:color="auto"/>
              <w:left w:val="single" w:sz="4" w:space="0" w:color="auto"/>
              <w:bottom w:val="single" w:sz="4" w:space="0" w:color="auto"/>
              <w:right w:val="single" w:sz="4" w:space="0" w:color="auto"/>
            </w:tcBorders>
          </w:tcPr>
          <w:p w14:paraId="22FF21C7" w14:textId="77777777"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14:paraId="30BFA3AA" w14:textId="77777777" w:rsidR="00F34148" w:rsidRPr="00A11B0A" w:rsidRDefault="00F34148" w:rsidP="008D0639">
            <w:pPr>
              <w:pStyle w:val="ConsPlusNormal"/>
              <w:jc w:val="both"/>
            </w:pPr>
            <w:r w:rsidRPr="00A11B0A">
              <w:t xml:space="preserve">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w:t>
            </w:r>
            <w:r w:rsidRPr="00A11B0A">
              <w:lastRenderedPageBreak/>
              <w:t>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14:paraId="42F67877" w14:textId="77777777" w:rsidR="00F34148" w:rsidRPr="00A11B0A" w:rsidRDefault="00F34148" w:rsidP="008D0639">
            <w:pPr>
              <w:pStyle w:val="ConsPlusNormal"/>
            </w:pPr>
            <w:r w:rsidRPr="00A11B0A">
              <w:lastRenderedPageBreak/>
              <w:t xml:space="preserve">доход в виде возвращенного денежного эквивалента недвижимого имущества и (или) ценных бумаг, переданных на пополнение целевого капитала </w:t>
            </w:r>
            <w:r w:rsidRPr="00A11B0A">
              <w:lastRenderedPageBreak/>
              <w:t>некоммерческой организации</w:t>
            </w:r>
          </w:p>
        </w:tc>
      </w:tr>
      <w:tr w:rsidR="00F34148" w:rsidRPr="00A11B0A" w14:paraId="05B5614B" w14:textId="77777777" w:rsidTr="00F34148">
        <w:tc>
          <w:tcPr>
            <w:tcW w:w="1418" w:type="dxa"/>
            <w:tcBorders>
              <w:top w:val="single" w:sz="4" w:space="0" w:color="auto"/>
              <w:left w:val="single" w:sz="4" w:space="0" w:color="auto"/>
              <w:bottom w:val="single" w:sz="4" w:space="0" w:color="auto"/>
              <w:right w:val="single" w:sz="4" w:space="0" w:color="auto"/>
            </w:tcBorders>
          </w:tcPr>
          <w:p w14:paraId="14513A77" w14:textId="77777777" w:rsidR="00F34148" w:rsidRPr="00A11B0A" w:rsidRDefault="00F34148" w:rsidP="008D0639">
            <w:pPr>
              <w:pStyle w:val="ConsPlusNormal"/>
              <w:jc w:val="center"/>
            </w:pPr>
            <w:r w:rsidRPr="00A11B0A">
              <w:lastRenderedPageBreak/>
              <w:t>"24"</w:t>
            </w:r>
          </w:p>
        </w:tc>
        <w:tc>
          <w:tcPr>
            <w:tcW w:w="5528" w:type="dxa"/>
            <w:tcBorders>
              <w:top w:val="single" w:sz="4" w:space="0" w:color="auto"/>
              <w:left w:val="single" w:sz="4" w:space="0" w:color="auto"/>
              <w:bottom w:val="single" w:sz="4" w:space="0" w:color="auto"/>
              <w:right w:val="single" w:sz="4" w:space="0" w:color="auto"/>
            </w:tcBorders>
          </w:tcPr>
          <w:p w14:paraId="0B3CA786" w14:textId="77777777" w:rsidR="00F34148" w:rsidRPr="00A11B0A" w:rsidRDefault="00F34148" w:rsidP="008D0639">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14:paraId="30F36D50" w14:textId="77777777" w:rsidR="00F34148" w:rsidRPr="00A11B0A" w:rsidRDefault="00F34148" w:rsidP="008D0639">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14:paraId="55568E55" w14:textId="77777777" w:rsidTr="00F34148">
        <w:tc>
          <w:tcPr>
            <w:tcW w:w="1418" w:type="dxa"/>
            <w:tcBorders>
              <w:top w:val="single" w:sz="4" w:space="0" w:color="auto"/>
              <w:left w:val="single" w:sz="4" w:space="0" w:color="auto"/>
              <w:bottom w:val="single" w:sz="4" w:space="0" w:color="auto"/>
              <w:right w:val="single" w:sz="4" w:space="0" w:color="auto"/>
            </w:tcBorders>
          </w:tcPr>
          <w:p w14:paraId="1A623BD0" w14:textId="77777777"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14:paraId="459D4B91" w14:textId="77777777" w:rsidR="00F34148" w:rsidRPr="00A11B0A" w:rsidRDefault="00F34148" w:rsidP="008D0639">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14:paraId="3E68CB93" w14:textId="77777777" w:rsidR="00F34148" w:rsidRPr="00A11B0A" w:rsidRDefault="00F34148" w:rsidP="008D0639">
            <w:pPr>
              <w:pStyle w:val="ConsPlusNormal"/>
            </w:pPr>
            <w:r w:rsidRPr="00A11B0A">
              <w:t>доход в виде прибыли контролируемой иностранной компании</w:t>
            </w:r>
          </w:p>
        </w:tc>
      </w:tr>
      <w:tr w:rsidR="00F34148" w:rsidRPr="00A11B0A" w14:paraId="6D22C1DD" w14:textId="77777777" w:rsidTr="00F34148">
        <w:tc>
          <w:tcPr>
            <w:tcW w:w="1418" w:type="dxa"/>
            <w:tcBorders>
              <w:top w:val="single" w:sz="4" w:space="0" w:color="auto"/>
              <w:left w:val="single" w:sz="4" w:space="0" w:color="auto"/>
              <w:bottom w:val="single" w:sz="4" w:space="0" w:color="auto"/>
              <w:right w:val="single" w:sz="4" w:space="0" w:color="auto"/>
            </w:tcBorders>
          </w:tcPr>
          <w:p w14:paraId="749F3B1A" w14:textId="77777777" w:rsidR="00F34148" w:rsidRPr="00A11B0A" w:rsidRDefault="00F34148" w:rsidP="008D0639">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14:paraId="1BAB47B0" w14:textId="77777777" w:rsidR="00F34148" w:rsidRPr="00A11B0A" w:rsidRDefault="00F34148" w:rsidP="008D0639">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14:paraId="14E9EC81" w14:textId="77777777" w:rsidR="00F34148" w:rsidRPr="00A11B0A" w:rsidRDefault="00F34148" w:rsidP="008D0639">
            <w:pPr>
              <w:pStyle w:val="ConsPlusNormal"/>
            </w:pPr>
            <w:r w:rsidRPr="00A11B0A">
              <w:t>взносы на ОПС</w:t>
            </w:r>
          </w:p>
        </w:tc>
      </w:tr>
      <w:tr w:rsidR="00F34148" w:rsidRPr="00A11B0A" w14:paraId="28A04171" w14:textId="77777777" w:rsidTr="00F34148">
        <w:tc>
          <w:tcPr>
            <w:tcW w:w="1418" w:type="dxa"/>
            <w:tcBorders>
              <w:top w:val="single" w:sz="4" w:space="0" w:color="auto"/>
              <w:left w:val="single" w:sz="4" w:space="0" w:color="auto"/>
              <w:bottom w:val="single" w:sz="4" w:space="0" w:color="auto"/>
              <w:right w:val="single" w:sz="4" w:space="0" w:color="auto"/>
            </w:tcBorders>
          </w:tcPr>
          <w:p w14:paraId="6974338B" w14:textId="77777777"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14:paraId="29EA49DE" w14:textId="77777777" w:rsidR="00F34148" w:rsidRPr="00A11B0A" w:rsidRDefault="00F34148" w:rsidP="008D0639">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14:paraId="1C20927B" w14:textId="77777777" w:rsidR="00F34148" w:rsidRPr="00A11B0A" w:rsidRDefault="00F34148" w:rsidP="008D0639">
            <w:pPr>
              <w:pStyle w:val="ConsPlusNormal"/>
            </w:pPr>
            <w:r w:rsidRPr="00A11B0A">
              <w:t>взносы на ОСС в связи с нетрудоспособностью</w:t>
            </w:r>
          </w:p>
        </w:tc>
      </w:tr>
      <w:tr w:rsidR="00F34148" w:rsidRPr="00A11B0A" w14:paraId="08EBC7F8" w14:textId="77777777" w:rsidTr="00F34148">
        <w:tc>
          <w:tcPr>
            <w:tcW w:w="1418" w:type="dxa"/>
            <w:tcBorders>
              <w:top w:val="single" w:sz="4" w:space="0" w:color="auto"/>
              <w:left w:val="single" w:sz="4" w:space="0" w:color="auto"/>
              <w:bottom w:val="single" w:sz="4" w:space="0" w:color="auto"/>
              <w:right w:val="single" w:sz="4" w:space="0" w:color="auto"/>
            </w:tcBorders>
          </w:tcPr>
          <w:p w14:paraId="26FB4DD7" w14:textId="77777777" w:rsidR="00F34148" w:rsidRPr="00A11B0A" w:rsidRDefault="00F34148" w:rsidP="008D0639">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14:paraId="11E5F704" w14:textId="77777777" w:rsidR="00F34148" w:rsidRPr="00A11B0A" w:rsidRDefault="00F34148" w:rsidP="008D0639">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14:paraId="3E4219FD" w14:textId="77777777" w:rsidR="00F34148" w:rsidRPr="00A11B0A" w:rsidRDefault="00F34148" w:rsidP="008D0639">
            <w:pPr>
              <w:pStyle w:val="ConsPlusNormal"/>
            </w:pPr>
            <w:r w:rsidRPr="00A11B0A">
              <w:t>взносы на ОМС</w:t>
            </w:r>
          </w:p>
        </w:tc>
      </w:tr>
      <w:tr w:rsidR="00F34148" w:rsidRPr="00A11B0A" w14:paraId="785910CA" w14:textId="77777777" w:rsidTr="00F34148">
        <w:tc>
          <w:tcPr>
            <w:tcW w:w="1418" w:type="dxa"/>
            <w:tcBorders>
              <w:top w:val="single" w:sz="4" w:space="0" w:color="auto"/>
              <w:left w:val="single" w:sz="4" w:space="0" w:color="auto"/>
              <w:bottom w:val="single" w:sz="4" w:space="0" w:color="auto"/>
              <w:right w:val="single" w:sz="4" w:space="0" w:color="auto"/>
            </w:tcBorders>
          </w:tcPr>
          <w:p w14:paraId="58632C64" w14:textId="77777777"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14:paraId="6FAAD41D" w14:textId="77777777" w:rsidR="00F34148" w:rsidRPr="00A11B0A" w:rsidRDefault="00F34148" w:rsidP="008D0639">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14:paraId="079849EF" w14:textId="77777777" w:rsidR="00F34148" w:rsidRPr="00A11B0A" w:rsidRDefault="00F34148" w:rsidP="008D0639">
            <w:pPr>
              <w:pStyle w:val="ConsPlusNormal"/>
            </w:pPr>
            <w:r w:rsidRPr="00A11B0A">
              <w:t>взносы на ОСС от несчастных случаев</w:t>
            </w:r>
          </w:p>
        </w:tc>
      </w:tr>
      <w:tr w:rsidR="00F34148" w:rsidRPr="00A11B0A" w14:paraId="2F43D63E" w14:textId="77777777" w:rsidTr="00F34148">
        <w:tc>
          <w:tcPr>
            <w:tcW w:w="1418" w:type="dxa"/>
            <w:tcBorders>
              <w:top w:val="single" w:sz="4" w:space="0" w:color="auto"/>
              <w:left w:val="single" w:sz="4" w:space="0" w:color="auto"/>
              <w:bottom w:val="single" w:sz="4" w:space="0" w:color="auto"/>
              <w:right w:val="single" w:sz="4" w:space="0" w:color="auto"/>
            </w:tcBorders>
          </w:tcPr>
          <w:p w14:paraId="0BE613B7" w14:textId="77777777"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14:paraId="148F108D" w14:textId="77777777" w:rsidR="00F34148" w:rsidRPr="00A11B0A" w:rsidRDefault="00F34148" w:rsidP="008D0639">
            <w:pPr>
              <w:pStyle w:val="ConsPlusNormal"/>
              <w:jc w:val="both"/>
            </w:pPr>
            <w:r w:rsidRPr="00A11B0A">
              <w:t xml:space="preserve">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w:t>
            </w:r>
            <w:r w:rsidRPr="00A11B0A">
              <w:lastRenderedPageBreak/>
              <w:t>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14:paraId="4F7AA61F" w14:textId="77777777" w:rsidR="00F34148" w:rsidRPr="00A11B0A" w:rsidRDefault="00F34148" w:rsidP="008D0639">
            <w:pPr>
              <w:pStyle w:val="ConsPlusNormal"/>
            </w:pPr>
            <w:r w:rsidRPr="00A11B0A">
              <w:lastRenderedPageBreak/>
              <w:t>пособие по временной нетрудоспособности</w:t>
            </w:r>
          </w:p>
        </w:tc>
      </w:tr>
      <w:tr w:rsidR="00F34148" w:rsidRPr="00A11B0A" w14:paraId="471AD9F1" w14:textId="77777777" w:rsidTr="00F34148">
        <w:tc>
          <w:tcPr>
            <w:tcW w:w="1418" w:type="dxa"/>
            <w:tcBorders>
              <w:top w:val="single" w:sz="4" w:space="0" w:color="auto"/>
              <w:left w:val="single" w:sz="4" w:space="0" w:color="auto"/>
              <w:bottom w:val="single" w:sz="4" w:space="0" w:color="auto"/>
              <w:right w:val="single" w:sz="4" w:space="0" w:color="auto"/>
            </w:tcBorders>
          </w:tcPr>
          <w:p w14:paraId="587EE057" w14:textId="77777777"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14:paraId="16713EF4" w14:textId="77777777" w:rsidR="00F34148" w:rsidRPr="00A11B0A" w:rsidRDefault="00F34148" w:rsidP="008D0639">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14:paraId="1188C5D9" w14:textId="77777777" w:rsidR="00F34148" w:rsidRPr="00A11B0A" w:rsidRDefault="00F34148" w:rsidP="008D0639">
            <w:pPr>
              <w:pStyle w:val="ConsPlusNormal"/>
            </w:pPr>
            <w:r w:rsidRPr="00A11B0A">
              <w:t>платежи по добровольному личному страхованию</w:t>
            </w:r>
          </w:p>
        </w:tc>
      </w:tr>
    </w:tbl>
    <w:p w14:paraId="6C27D0A9" w14:textId="77777777" w:rsidR="00F34148" w:rsidRDefault="00F34148" w:rsidP="004F178F"/>
    <w:p w14:paraId="4E7CC2A1" w14:textId="77777777" w:rsidR="004F178F" w:rsidRPr="00C16811" w:rsidRDefault="004F178F" w:rsidP="004F178F">
      <w:pPr>
        <w:pStyle w:val="3"/>
      </w:pPr>
      <w:bookmarkStart w:id="346" w:name="_Toc507539854"/>
      <w:bookmarkStart w:id="347" w:name="_Toc27489459"/>
      <w:r>
        <w:rPr>
          <w:rFonts w:cs="Arial"/>
        </w:rPr>
        <w:t>2.1.1.3</w:t>
      </w:r>
      <w:r>
        <w:t xml:space="preserve"> Параметры закрытия чека</w:t>
      </w:r>
      <w:bookmarkEnd w:id="346"/>
      <w:bookmarkEnd w:id="347"/>
    </w:p>
    <w:tbl>
      <w:tblPr>
        <w:tblStyle w:val="a4"/>
        <w:tblW w:w="10283" w:type="dxa"/>
        <w:tblLook w:val="04A0" w:firstRow="1" w:lastRow="0" w:firstColumn="1" w:lastColumn="0" w:noHBand="0" w:noVBand="1"/>
      </w:tblPr>
      <w:tblGrid>
        <w:gridCol w:w="1813"/>
        <w:gridCol w:w="5150"/>
        <w:gridCol w:w="3320"/>
      </w:tblGrid>
      <w:tr w:rsidR="004F178F" w:rsidRPr="008F4F86" w14:paraId="2A56D387" w14:textId="77777777" w:rsidTr="005A1481">
        <w:tc>
          <w:tcPr>
            <w:tcW w:w="1813" w:type="dxa"/>
          </w:tcPr>
          <w:p w14:paraId="23436F3C" w14:textId="77777777" w:rsidR="004F178F" w:rsidRPr="00562159" w:rsidRDefault="004F178F" w:rsidP="005A1481">
            <w:pPr>
              <w:rPr>
                <w:rFonts w:cs="Arial"/>
              </w:rPr>
            </w:pPr>
            <w:r>
              <w:rPr>
                <w:rFonts w:cs="Arial"/>
                <w:lang w:val="en-US"/>
              </w:rPr>
              <w:t>payments</w:t>
            </w:r>
          </w:p>
        </w:tc>
        <w:tc>
          <w:tcPr>
            <w:tcW w:w="5150" w:type="dxa"/>
          </w:tcPr>
          <w:p w14:paraId="6D0F14FB" w14:textId="77777777" w:rsidR="004F178F" w:rsidRPr="00D74811" w:rsidRDefault="004F178F" w:rsidP="005A1481">
            <w:pPr>
              <w:rPr>
                <w:rFonts w:cs="Arial"/>
              </w:rPr>
            </w:pPr>
            <w:bookmarkStart w:id="348" w:name="OLE_LINK336"/>
            <w:bookmarkStart w:id="349" w:name="OLE_LINK337"/>
            <w:bookmarkStart w:id="350" w:name="OLE_LINK338"/>
            <w:r>
              <w:rPr>
                <w:rFonts w:cs="Arial"/>
              </w:rPr>
              <w:t>Оплаты</w:t>
            </w:r>
            <w:bookmarkEnd w:id="348"/>
            <w:bookmarkEnd w:id="349"/>
            <w:bookmarkEnd w:id="350"/>
          </w:p>
        </w:tc>
        <w:tc>
          <w:tcPr>
            <w:tcW w:w="3320" w:type="dxa"/>
          </w:tcPr>
          <w:p w14:paraId="76A4C642" w14:textId="77777777" w:rsidR="004F178F" w:rsidRDefault="004F178F" w:rsidP="005A1481">
            <w:pPr>
              <w:rPr>
                <w:rFonts w:cs="Arial"/>
              </w:rPr>
            </w:pPr>
            <w:r>
              <w:rPr>
                <w:rFonts w:cs="Arial"/>
              </w:rPr>
              <w:t>Массив структур п.2.1.1.4</w:t>
            </w:r>
          </w:p>
        </w:tc>
      </w:tr>
      <w:tr w:rsidR="004F178F" w:rsidRPr="008F4F86" w14:paraId="3689385E" w14:textId="77777777" w:rsidTr="005A1481">
        <w:tc>
          <w:tcPr>
            <w:tcW w:w="1813" w:type="dxa"/>
          </w:tcPr>
          <w:p w14:paraId="5FFDBE21" w14:textId="77777777"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14:paraId="2473DAE5" w14:textId="77777777" w:rsidR="004F178F" w:rsidRPr="0002624B" w:rsidRDefault="004F178F" w:rsidP="005A1481">
            <w:pPr>
              <w:rPr>
                <w:rFonts w:cs="Arial"/>
              </w:rPr>
            </w:pPr>
            <w:bookmarkStart w:id="351" w:name="OLE_LINK334"/>
            <w:bookmarkStart w:id="352" w:name="OLE_LINK335"/>
            <w:r w:rsidRPr="00E40114">
              <w:rPr>
                <w:rFonts w:cs="Arial"/>
              </w:rPr>
              <w:t>Система налогообложения</w:t>
            </w:r>
            <w:r>
              <w:rPr>
                <w:rFonts w:cs="Arial"/>
              </w:rPr>
              <w:t>, 1055</w:t>
            </w:r>
            <w:r w:rsidRPr="0002624B">
              <w:rPr>
                <w:rFonts w:cs="Arial"/>
              </w:rPr>
              <w:t>:</w:t>
            </w:r>
          </w:p>
          <w:p w14:paraId="0BA1540B" w14:textId="77777777" w:rsidR="004F178F" w:rsidRPr="00DD5EDD" w:rsidRDefault="004F178F" w:rsidP="005A1481">
            <w:pPr>
              <w:rPr>
                <w:rFonts w:cs="Arial"/>
              </w:rPr>
            </w:pPr>
            <w:r w:rsidRPr="00DD5EDD">
              <w:rPr>
                <w:rFonts w:cs="Arial"/>
              </w:rPr>
              <w:t>0 – Общая, ОСН</w:t>
            </w:r>
          </w:p>
          <w:p w14:paraId="4721DD19" w14:textId="77777777" w:rsidR="004F178F" w:rsidRPr="00DD5EDD" w:rsidRDefault="004F178F" w:rsidP="005A1481">
            <w:pPr>
              <w:rPr>
                <w:rFonts w:cs="Arial"/>
              </w:rPr>
            </w:pPr>
            <w:r w:rsidRPr="00DD5EDD">
              <w:rPr>
                <w:rFonts w:cs="Arial"/>
              </w:rPr>
              <w:t>1 – Упрощенная доход, УСН доход</w:t>
            </w:r>
          </w:p>
          <w:p w14:paraId="792BDD46" w14:textId="77777777" w:rsidR="004F178F" w:rsidRPr="00DD5EDD" w:rsidRDefault="004F178F" w:rsidP="005A1481">
            <w:pPr>
              <w:rPr>
                <w:rFonts w:cs="Arial"/>
              </w:rPr>
            </w:pPr>
            <w:r w:rsidRPr="00DD5EDD">
              <w:rPr>
                <w:rFonts w:cs="Arial"/>
              </w:rPr>
              <w:t>2 – Упрощенная доход минус расход, УСН доход - расход</w:t>
            </w:r>
          </w:p>
          <w:p w14:paraId="22D4B46D" w14:textId="77777777" w:rsidR="004F178F" w:rsidRPr="00DD5EDD" w:rsidRDefault="004F178F" w:rsidP="005A1481">
            <w:pPr>
              <w:rPr>
                <w:rFonts w:cs="Arial"/>
              </w:rPr>
            </w:pPr>
            <w:r w:rsidRPr="00DD5EDD">
              <w:rPr>
                <w:rFonts w:cs="Arial"/>
              </w:rPr>
              <w:t>3 – Единый налог на вмененный доход, ЕНВД</w:t>
            </w:r>
          </w:p>
          <w:p w14:paraId="551A85F3" w14:textId="77777777" w:rsidR="004F178F" w:rsidRPr="00E41E42" w:rsidRDefault="004F178F" w:rsidP="005A1481">
            <w:pPr>
              <w:rPr>
                <w:rFonts w:cs="Arial"/>
              </w:rPr>
            </w:pPr>
            <w:r w:rsidRPr="00E41E42">
              <w:rPr>
                <w:rFonts w:cs="Arial"/>
              </w:rPr>
              <w:t>4 – Единый сельскохозяйственный налог, ЕСН</w:t>
            </w:r>
          </w:p>
          <w:p w14:paraId="759198A3" w14:textId="77777777" w:rsidR="004F178F" w:rsidRPr="00E41E42" w:rsidRDefault="004F178F" w:rsidP="005A1481">
            <w:pPr>
              <w:rPr>
                <w:rFonts w:cs="Arial"/>
              </w:rPr>
            </w:pPr>
            <w:r w:rsidRPr="00E41E42">
              <w:rPr>
                <w:rFonts w:cs="Arial"/>
              </w:rPr>
              <w:t>5 – Патентная система налогообложения, Патент</w:t>
            </w:r>
            <w:bookmarkEnd w:id="351"/>
            <w:bookmarkEnd w:id="352"/>
          </w:p>
        </w:tc>
        <w:tc>
          <w:tcPr>
            <w:tcW w:w="3320" w:type="dxa"/>
          </w:tcPr>
          <w:p w14:paraId="6D998B7D" w14:textId="77777777" w:rsidR="004F178F" w:rsidRDefault="004F178F" w:rsidP="005A1481">
            <w:pPr>
              <w:rPr>
                <w:rFonts w:cs="Arial"/>
              </w:rPr>
            </w:pPr>
            <w:r>
              <w:rPr>
                <w:rFonts w:cs="Arial"/>
              </w:rPr>
              <w:t>Число от 0 до 5</w:t>
            </w:r>
          </w:p>
        </w:tc>
      </w:tr>
      <w:bookmarkEnd w:id="345"/>
    </w:tbl>
    <w:p w14:paraId="49442EA9" w14:textId="77777777" w:rsidR="004F178F" w:rsidRDefault="004F178F" w:rsidP="004F178F"/>
    <w:p w14:paraId="57BEF24B" w14:textId="77777777" w:rsidR="004F178F" w:rsidRPr="00D74811" w:rsidRDefault="004F178F" w:rsidP="004F178F">
      <w:pPr>
        <w:pStyle w:val="3"/>
        <w:rPr>
          <w:lang w:val="en-US"/>
        </w:rPr>
      </w:pPr>
      <w:bookmarkStart w:id="353" w:name="_Toc507539855"/>
      <w:bookmarkStart w:id="354" w:name="_Toc27489460"/>
      <w:r>
        <w:rPr>
          <w:rFonts w:cs="Arial"/>
        </w:rPr>
        <w:t>2.1.1.</w:t>
      </w:r>
      <w:r>
        <w:rPr>
          <w:rFonts w:cs="Arial"/>
          <w:lang w:val="en-US"/>
        </w:rPr>
        <w:t>4</w:t>
      </w:r>
      <w:r>
        <w:t xml:space="preserve"> Оплата</w:t>
      </w:r>
      <w:bookmarkEnd w:id="353"/>
      <w:bookmarkEnd w:id="354"/>
    </w:p>
    <w:tbl>
      <w:tblPr>
        <w:tblStyle w:val="a4"/>
        <w:tblW w:w="10283" w:type="dxa"/>
        <w:tblLook w:val="04A0" w:firstRow="1" w:lastRow="0" w:firstColumn="1" w:lastColumn="0" w:noHBand="0" w:noVBand="1"/>
      </w:tblPr>
      <w:tblGrid>
        <w:gridCol w:w="1813"/>
        <w:gridCol w:w="5150"/>
        <w:gridCol w:w="3320"/>
      </w:tblGrid>
      <w:tr w:rsidR="004F178F" w:rsidRPr="008F4F86" w14:paraId="59CCB76F" w14:textId="77777777" w:rsidTr="005A1481">
        <w:tc>
          <w:tcPr>
            <w:tcW w:w="1813" w:type="dxa"/>
          </w:tcPr>
          <w:p w14:paraId="53620C79" w14:textId="77777777"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14:paraId="73856701" w14:textId="77777777" w:rsidR="004F178F" w:rsidRPr="00E41E42" w:rsidRDefault="004F178F" w:rsidP="005A1481">
            <w:pPr>
              <w:rPr>
                <w:rFonts w:cs="Arial"/>
              </w:rPr>
            </w:pPr>
            <w:bookmarkStart w:id="355" w:name="OLE_LINK339"/>
            <w:bookmarkStart w:id="356" w:name="OLE_LINK340"/>
            <w:r>
              <w:rPr>
                <w:rFonts w:cs="Arial"/>
              </w:rPr>
              <w:t>Тип оплаты</w:t>
            </w:r>
            <w:r w:rsidRPr="00E41E42">
              <w:rPr>
                <w:rFonts w:cs="Arial"/>
              </w:rPr>
              <w:t>:</w:t>
            </w:r>
          </w:p>
          <w:p w14:paraId="5FCD8487" w14:textId="77777777"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14:paraId="6A620FEC" w14:textId="77777777"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14:paraId="4F09CB9E" w14:textId="77777777"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14:paraId="45D5420B" w14:textId="77777777"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14:paraId="21536B14" w14:textId="77777777"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355"/>
            <w:bookmarkEnd w:id="356"/>
          </w:p>
        </w:tc>
        <w:tc>
          <w:tcPr>
            <w:tcW w:w="3320" w:type="dxa"/>
          </w:tcPr>
          <w:p w14:paraId="183F91E5" w14:textId="77777777"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14:paraId="5D2DEFB7" w14:textId="77777777" w:rsidTr="005A1481">
        <w:tc>
          <w:tcPr>
            <w:tcW w:w="1813" w:type="dxa"/>
          </w:tcPr>
          <w:p w14:paraId="1DA614D6" w14:textId="77777777"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14:paraId="077A24B8" w14:textId="77777777" w:rsidR="004F178F" w:rsidRPr="00E40114" w:rsidRDefault="004F178F" w:rsidP="005A1481">
            <w:pPr>
              <w:rPr>
                <w:rFonts w:cs="Arial"/>
              </w:rPr>
            </w:pPr>
            <w:bookmarkStart w:id="357" w:name="OLE_LINK341"/>
            <w:bookmarkStart w:id="358" w:name="OLE_LINK342"/>
            <w:bookmarkStart w:id="359" w:name="OLE_LINK343"/>
            <w:r>
              <w:rPr>
                <w:rFonts w:cs="Arial"/>
              </w:rPr>
              <w:t>Сумма оплаты</w:t>
            </w:r>
            <w:bookmarkEnd w:id="357"/>
            <w:bookmarkEnd w:id="358"/>
            <w:bookmarkEnd w:id="359"/>
          </w:p>
        </w:tc>
        <w:tc>
          <w:tcPr>
            <w:tcW w:w="3320" w:type="dxa"/>
          </w:tcPr>
          <w:p w14:paraId="73DF6B8D" w14:textId="77777777" w:rsidR="004F178F" w:rsidRPr="00525F22" w:rsidRDefault="004F178F" w:rsidP="005A1481">
            <w:pPr>
              <w:rPr>
                <w:rFonts w:cs="Arial"/>
              </w:rPr>
            </w:pPr>
            <w:bookmarkStart w:id="360" w:name="OLE_LINK285"/>
            <w:bookmarkStart w:id="361" w:name="OLE_LINK286"/>
            <w:r>
              <w:rPr>
                <w:rFonts w:cs="Arial"/>
              </w:rPr>
              <w:t>Десятичное число с точностью до 2 символов после точки</w:t>
            </w:r>
            <w:bookmarkEnd w:id="360"/>
            <w:bookmarkEnd w:id="361"/>
            <w:r>
              <w:rPr>
                <w:rFonts w:cs="Arial"/>
              </w:rPr>
              <w:t>*</w:t>
            </w:r>
            <w:r w:rsidR="0000532B">
              <w:rPr>
                <w:rFonts w:cs="Arial"/>
              </w:rPr>
              <w:t>. Параметр обязательный.</w:t>
            </w:r>
          </w:p>
        </w:tc>
      </w:tr>
    </w:tbl>
    <w:p w14:paraId="4652241C" w14:textId="77777777" w:rsidR="004F178F" w:rsidRDefault="004F178F" w:rsidP="004F178F">
      <w:r>
        <w:lastRenderedPageBreak/>
        <w:t xml:space="preserve">* Максимальная сумма чека </w:t>
      </w:r>
      <w:bookmarkStart w:id="362" w:name="OLE_LINK49"/>
      <w:bookmarkStart w:id="363" w:name="OLE_LINK50"/>
      <w:bookmarkStart w:id="364" w:name="OLE_LINK51"/>
      <w:bookmarkStart w:id="365" w:name="OLE_LINK52"/>
      <w:bookmarkStart w:id="366" w:name="OLE_LINK173"/>
      <w:bookmarkStart w:id="367" w:name="OLE_LINK174"/>
      <w:bookmarkStart w:id="368" w:name="OLE_LINK175"/>
      <w:r>
        <w:t xml:space="preserve">99 999 999.99 </w:t>
      </w:r>
      <w:bookmarkEnd w:id="362"/>
      <w:bookmarkEnd w:id="363"/>
      <w:r>
        <w:t>рублей</w:t>
      </w:r>
      <w:bookmarkEnd w:id="364"/>
      <w:bookmarkEnd w:id="365"/>
      <w:bookmarkEnd w:id="366"/>
      <w:bookmarkEnd w:id="367"/>
      <w:bookmarkEnd w:id="368"/>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369" w:name="OLE_LINK195"/>
      <w:bookmarkStart w:id="370" w:name="OLE_LINK196"/>
      <w:bookmarkStart w:id="371" w:name="OLE_LINK197"/>
      <w:bookmarkStart w:id="372" w:name="OLE_LINK198"/>
      <w:bookmarkStart w:id="373" w:name="OLE_LINK199"/>
      <w:r w:rsidRPr="00F33DE0">
        <w:t>281</w:t>
      </w:r>
      <w:r>
        <w:t> </w:t>
      </w:r>
      <w:r w:rsidRPr="00F33DE0">
        <w:t>474</w:t>
      </w:r>
      <w:r>
        <w:t> </w:t>
      </w:r>
      <w:r w:rsidRPr="00F33DE0">
        <w:t>976.710</w:t>
      </w:r>
      <w:r>
        <w:t> </w:t>
      </w:r>
      <w:r w:rsidRPr="00F33DE0">
        <w:t>655</w:t>
      </w:r>
      <w:bookmarkEnd w:id="369"/>
      <w:bookmarkEnd w:id="370"/>
      <w:bookmarkEnd w:id="371"/>
      <w:bookmarkEnd w:id="372"/>
      <w:bookmarkEnd w:id="373"/>
      <w:r>
        <w:t>.</w:t>
      </w:r>
    </w:p>
    <w:p w14:paraId="58401DD6" w14:textId="77777777" w:rsidR="004F178F" w:rsidRPr="00D74AB1" w:rsidRDefault="004F178F" w:rsidP="004F178F">
      <w:bookmarkStart w:id="374" w:name="OLE_LINK215"/>
      <w:bookmarkStart w:id="375" w:name="OLE_LINK216"/>
    </w:p>
    <w:p w14:paraId="2EC58883" w14:textId="77777777" w:rsidR="004F178F" w:rsidRPr="007B0FC3" w:rsidRDefault="004F178F" w:rsidP="004F178F">
      <w:pPr>
        <w:pStyle w:val="3"/>
      </w:pPr>
      <w:bookmarkStart w:id="376" w:name="_Toc507539856"/>
      <w:bookmarkStart w:id="377" w:name="_Toc27489461"/>
      <w:r>
        <w:rPr>
          <w:rFonts w:cs="Arial"/>
        </w:rPr>
        <w:t>2.1.1.</w:t>
      </w:r>
      <w:r>
        <w:rPr>
          <w:rFonts w:cs="Arial"/>
          <w:lang w:val="en-US"/>
        </w:rPr>
        <w:t>5</w:t>
      </w:r>
      <w:r>
        <w:t xml:space="preserve"> Дополнительный реквизит пользователя</w:t>
      </w:r>
      <w:bookmarkEnd w:id="376"/>
      <w:bookmarkEnd w:id="377"/>
    </w:p>
    <w:tbl>
      <w:tblPr>
        <w:tblStyle w:val="a4"/>
        <w:tblW w:w="10283" w:type="dxa"/>
        <w:tblLook w:val="04A0" w:firstRow="1" w:lastRow="0" w:firstColumn="1" w:lastColumn="0" w:noHBand="0" w:noVBand="1"/>
      </w:tblPr>
      <w:tblGrid>
        <w:gridCol w:w="2162"/>
        <w:gridCol w:w="4938"/>
        <w:gridCol w:w="3183"/>
      </w:tblGrid>
      <w:tr w:rsidR="004F178F" w:rsidRPr="008F4F86" w14:paraId="66943DF3" w14:textId="77777777" w:rsidTr="005A1481">
        <w:tc>
          <w:tcPr>
            <w:tcW w:w="2162" w:type="dxa"/>
          </w:tcPr>
          <w:p w14:paraId="6B12E766" w14:textId="77777777" w:rsidR="004F178F" w:rsidRPr="00AE6B24" w:rsidRDefault="004F178F" w:rsidP="005A1481">
            <w:pPr>
              <w:rPr>
                <w:rFonts w:cs="Arial"/>
              </w:rPr>
            </w:pPr>
            <w:r>
              <w:rPr>
                <w:rFonts w:cs="Arial"/>
                <w:lang w:val="en-US"/>
              </w:rPr>
              <w:t>name</w:t>
            </w:r>
          </w:p>
        </w:tc>
        <w:tc>
          <w:tcPr>
            <w:tcW w:w="4938" w:type="dxa"/>
          </w:tcPr>
          <w:p w14:paraId="4F441DC7" w14:textId="77777777" w:rsidR="004F178F" w:rsidRPr="002D76D1" w:rsidRDefault="004F178F" w:rsidP="005A1481">
            <w:pPr>
              <w:rPr>
                <w:rFonts w:cs="Arial"/>
              </w:rPr>
            </w:pPr>
            <w:bookmarkStart w:id="378" w:name="OLE_LINK302"/>
            <w:bookmarkStart w:id="379" w:name="OLE_LINK303"/>
            <w:r>
              <w:t>Н</w:t>
            </w:r>
            <w:r w:rsidRPr="00C427A1">
              <w:t>аименование дополнительного реквизита пользователя</w:t>
            </w:r>
            <w:r>
              <w:t>, 1085</w:t>
            </w:r>
            <w:bookmarkEnd w:id="378"/>
            <w:bookmarkEnd w:id="379"/>
          </w:p>
        </w:tc>
        <w:tc>
          <w:tcPr>
            <w:tcW w:w="3183" w:type="dxa"/>
          </w:tcPr>
          <w:p w14:paraId="03374086" w14:textId="77777777"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14:paraId="79B3175D" w14:textId="77777777"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14:paraId="2E0DF9CA" w14:textId="77777777" w:rsidTr="005A1481">
        <w:tc>
          <w:tcPr>
            <w:tcW w:w="2162" w:type="dxa"/>
          </w:tcPr>
          <w:p w14:paraId="60198B16" w14:textId="77777777" w:rsidR="004F178F" w:rsidRPr="003C11F4" w:rsidRDefault="004F178F" w:rsidP="005A1481">
            <w:pPr>
              <w:rPr>
                <w:rFonts w:cs="Arial"/>
              </w:rPr>
            </w:pPr>
            <w:r>
              <w:rPr>
                <w:rFonts w:cs="Arial"/>
                <w:lang w:val="en-US"/>
              </w:rPr>
              <w:t>value</w:t>
            </w:r>
          </w:p>
        </w:tc>
        <w:tc>
          <w:tcPr>
            <w:tcW w:w="4938" w:type="dxa"/>
          </w:tcPr>
          <w:p w14:paraId="4EF9B5D7" w14:textId="77777777" w:rsidR="004F178F" w:rsidRPr="00B2081D" w:rsidRDefault="004F178F" w:rsidP="005A1481">
            <w:pPr>
              <w:rPr>
                <w:rFonts w:cs="Arial"/>
              </w:rPr>
            </w:pPr>
            <w:bookmarkStart w:id="380" w:name="OLE_LINK304"/>
            <w:bookmarkStart w:id="381" w:name="OLE_LINK305"/>
            <w:r>
              <w:t>З</w:t>
            </w:r>
            <w:r w:rsidRPr="00C427A1">
              <w:t>начение дополнительного реквизита пользователя</w:t>
            </w:r>
            <w:r>
              <w:t>, 1086</w:t>
            </w:r>
            <w:bookmarkEnd w:id="380"/>
            <w:bookmarkEnd w:id="381"/>
          </w:p>
        </w:tc>
        <w:tc>
          <w:tcPr>
            <w:tcW w:w="3183" w:type="dxa"/>
          </w:tcPr>
          <w:p w14:paraId="5CC1D3B1" w14:textId="77777777"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14:paraId="12E31E4C" w14:textId="77777777"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374"/>
      <w:bookmarkEnd w:id="375"/>
    </w:tbl>
    <w:p w14:paraId="69348C5A" w14:textId="77777777" w:rsidR="003C11F4" w:rsidRPr="003C11F4" w:rsidRDefault="003C11F4" w:rsidP="004F178F"/>
    <w:p w14:paraId="1FF94DF6" w14:textId="77777777" w:rsidR="004F178F" w:rsidRPr="007B0FC3" w:rsidRDefault="004F178F" w:rsidP="004F178F">
      <w:pPr>
        <w:pStyle w:val="3"/>
      </w:pPr>
      <w:bookmarkStart w:id="382" w:name="_Toc507539857"/>
      <w:bookmarkStart w:id="383" w:name="_Toc27489462"/>
      <w:bookmarkStart w:id="384" w:name="OLE_LINK437"/>
      <w:bookmarkStart w:id="385" w:name="OLE_LINK438"/>
      <w:r>
        <w:rPr>
          <w:rFonts w:cs="Arial"/>
        </w:rPr>
        <w:t>2.1.1.6</w:t>
      </w:r>
      <w:r>
        <w:t xml:space="preserve"> Данные поставщика</w:t>
      </w:r>
      <w:bookmarkEnd w:id="382"/>
      <w:bookmarkEnd w:id="383"/>
    </w:p>
    <w:tbl>
      <w:tblPr>
        <w:tblStyle w:val="a4"/>
        <w:tblW w:w="10283" w:type="dxa"/>
        <w:tblLook w:val="04A0" w:firstRow="1" w:lastRow="0" w:firstColumn="1" w:lastColumn="0" w:noHBand="0" w:noVBand="1"/>
      </w:tblPr>
      <w:tblGrid>
        <w:gridCol w:w="2328"/>
        <w:gridCol w:w="4825"/>
        <w:gridCol w:w="3130"/>
      </w:tblGrid>
      <w:tr w:rsidR="004F178F" w:rsidRPr="008F4F86" w14:paraId="65AF98BF" w14:textId="77777777" w:rsidTr="005A1481">
        <w:tc>
          <w:tcPr>
            <w:tcW w:w="2328" w:type="dxa"/>
          </w:tcPr>
          <w:p w14:paraId="3A30941C" w14:textId="77777777" w:rsidR="004F178F" w:rsidRPr="00EA41AF" w:rsidRDefault="004F178F" w:rsidP="005A1481">
            <w:bookmarkStart w:id="386" w:name="OLE_LINK239"/>
            <w:bookmarkStart w:id="387" w:name="OLE_LINK240"/>
            <w:bookmarkStart w:id="388" w:name="OLE_LINK244"/>
            <w:bookmarkStart w:id="389" w:name="OLE_LINK245"/>
            <w:r>
              <w:rPr>
                <w:lang w:val="en-US"/>
              </w:rPr>
              <w:t>p</w:t>
            </w:r>
            <w:proofErr w:type="spellStart"/>
            <w:r w:rsidRPr="00EA41AF">
              <w:t>honeNumbers</w:t>
            </w:r>
            <w:bookmarkEnd w:id="386"/>
            <w:bookmarkEnd w:id="387"/>
            <w:bookmarkEnd w:id="388"/>
            <w:bookmarkEnd w:id="389"/>
            <w:proofErr w:type="spellEnd"/>
          </w:p>
        </w:tc>
        <w:tc>
          <w:tcPr>
            <w:tcW w:w="4825" w:type="dxa"/>
          </w:tcPr>
          <w:p w14:paraId="74AEC36C" w14:textId="77777777" w:rsidR="004F178F" w:rsidRDefault="004F178F" w:rsidP="005A1481">
            <w:bookmarkStart w:id="390" w:name="OLE_LINK246"/>
            <w:bookmarkStart w:id="391" w:name="OLE_LINK247"/>
            <w:bookmarkStart w:id="392" w:name="OLE_LINK248"/>
            <w:bookmarkStart w:id="393" w:name="OLE_LINK372"/>
            <w:bookmarkStart w:id="394" w:name="OLE_LINK373"/>
            <w:bookmarkStart w:id="395" w:name="OLE_LINK374"/>
            <w:r>
              <w:t>Т</w:t>
            </w:r>
            <w:r w:rsidRPr="004E1AAD">
              <w:t>елефон поставщика</w:t>
            </w:r>
            <w:bookmarkEnd w:id="390"/>
            <w:bookmarkEnd w:id="391"/>
            <w:bookmarkEnd w:id="392"/>
            <w:r>
              <w:t xml:space="preserve">, </w:t>
            </w:r>
            <w:r w:rsidRPr="004E1AAD">
              <w:t>1171</w:t>
            </w:r>
            <w:bookmarkEnd w:id="393"/>
            <w:bookmarkEnd w:id="394"/>
            <w:bookmarkEnd w:id="395"/>
          </w:p>
        </w:tc>
        <w:tc>
          <w:tcPr>
            <w:tcW w:w="3130" w:type="dxa"/>
          </w:tcPr>
          <w:p w14:paraId="6F8BEA7C" w14:textId="77777777"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14:paraId="3F22137E" w14:textId="77777777" w:rsidTr="005A1481">
        <w:tc>
          <w:tcPr>
            <w:tcW w:w="2328" w:type="dxa"/>
          </w:tcPr>
          <w:p w14:paraId="1C83C16A" w14:textId="77777777" w:rsidR="004F178F" w:rsidRPr="00562159" w:rsidRDefault="004F178F" w:rsidP="005A1481">
            <w:pPr>
              <w:rPr>
                <w:lang w:val="en-US"/>
              </w:rPr>
            </w:pPr>
            <w:bookmarkStart w:id="396" w:name="OLE_LINK241"/>
            <w:bookmarkStart w:id="397" w:name="OLE_LINK242"/>
            <w:bookmarkStart w:id="398" w:name="OLE_LINK243"/>
            <w:r>
              <w:rPr>
                <w:lang w:val="en-US"/>
              </w:rPr>
              <w:t>name</w:t>
            </w:r>
            <w:bookmarkEnd w:id="396"/>
            <w:bookmarkEnd w:id="397"/>
            <w:bookmarkEnd w:id="398"/>
          </w:p>
        </w:tc>
        <w:tc>
          <w:tcPr>
            <w:tcW w:w="4825" w:type="dxa"/>
          </w:tcPr>
          <w:p w14:paraId="059FB3D0" w14:textId="77777777" w:rsidR="004F178F" w:rsidRPr="00562159" w:rsidRDefault="004F178F" w:rsidP="005A1481">
            <w:pPr>
              <w:overflowPunct w:val="0"/>
              <w:autoSpaceDE w:val="0"/>
              <w:autoSpaceDN w:val="0"/>
              <w:adjustRightInd w:val="0"/>
              <w:textAlignment w:val="baseline"/>
              <w:rPr>
                <w:lang w:val="en-US"/>
              </w:rPr>
            </w:pPr>
            <w:bookmarkStart w:id="399" w:name="OLE_LINK249"/>
            <w:bookmarkStart w:id="400" w:name="OLE_LINK250"/>
            <w:bookmarkStart w:id="401" w:name="OLE_LINK251"/>
            <w:bookmarkStart w:id="402" w:name="OLE_LINK375"/>
            <w:bookmarkStart w:id="403" w:name="OLE_LINK376"/>
            <w:bookmarkStart w:id="404" w:name="OLE_LINK377"/>
            <w:r>
              <w:t>Н</w:t>
            </w:r>
            <w:r w:rsidRPr="00C427A1">
              <w:t>аименование поставщика</w:t>
            </w:r>
            <w:bookmarkEnd w:id="399"/>
            <w:bookmarkEnd w:id="400"/>
            <w:bookmarkEnd w:id="401"/>
            <w:r>
              <w:t>, 1225</w:t>
            </w:r>
            <w:bookmarkEnd w:id="402"/>
            <w:bookmarkEnd w:id="403"/>
            <w:bookmarkEnd w:id="404"/>
          </w:p>
        </w:tc>
        <w:tc>
          <w:tcPr>
            <w:tcW w:w="3130" w:type="dxa"/>
          </w:tcPr>
          <w:p w14:paraId="5AC1DDCB" w14:textId="77777777"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14:paraId="5A66AD87" w14:textId="77777777"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14:paraId="301C0CC1" w14:textId="77777777"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14:paraId="19529846" w14:textId="77777777" w:rsidR="0077263C" w:rsidRDefault="0077263C" w:rsidP="0077263C"/>
    <w:p w14:paraId="10A8848F" w14:textId="77777777" w:rsidR="0077263C" w:rsidRPr="007B0FC3" w:rsidRDefault="0077263C" w:rsidP="0077263C">
      <w:pPr>
        <w:pStyle w:val="3"/>
      </w:pPr>
      <w:bookmarkStart w:id="405" w:name="_Toc27489463"/>
      <w:r>
        <w:rPr>
          <w:rFonts w:cs="Arial"/>
        </w:rPr>
        <w:t>2.1.1.7</w:t>
      </w:r>
      <w:r>
        <w:t xml:space="preserve"> Данные агента</w:t>
      </w:r>
      <w:bookmarkEnd w:id="405"/>
    </w:p>
    <w:tbl>
      <w:tblPr>
        <w:tblStyle w:val="a4"/>
        <w:tblW w:w="10283" w:type="dxa"/>
        <w:tblLook w:val="04A0" w:firstRow="1" w:lastRow="0" w:firstColumn="1" w:lastColumn="0" w:noHBand="0" w:noVBand="1"/>
      </w:tblPr>
      <w:tblGrid>
        <w:gridCol w:w="4307"/>
        <w:gridCol w:w="3413"/>
        <w:gridCol w:w="2563"/>
      </w:tblGrid>
      <w:tr w:rsidR="0084508C" w:rsidRPr="008F4F86" w14:paraId="5ADDBB43" w14:textId="77777777" w:rsidTr="0084508C">
        <w:tc>
          <w:tcPr>
            <w:tcW w:w="3966" w:type="dxa"/>
          </w:tcPr>
          <w:p w14:paraId="2BF20E3C" w14:textId="77777777"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14:paraId="0018D4B0" w14:textId="77777777" w:rsidR="0084508C" w:rsidRPr="008B35C0" w:rsidRDefault="0084508C" w:rsidP="00856AA8">
            <w:r>
              <w:t>Т</w:t>
            </w:r>
            <w:r w:rsidRPr="004E1AAD">
              <w:t xml:space="preserve">елефон </w:t>
            </w:r>
            <w:r>
              <w:t>оператора перевода, 1075</w:t>
            </w:r>
          </w:p>
        </w:tc>
        <w:tc>
          <w:tcPr>
            <w:tcW w:w="2663" w:type="dxa"/>
          </w:tcPr>
          <w:p w14:paraId="53A422F4" w14:textId="77777777"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bookmarkStart w:id="406" w:name="OLE_LINK443"/>
            <w:bookmarkStart w:id="407" w:name="OLE_LINK444"/>
            <w:r w:rsidRPr="008B35C0">
              <w:rPr>
                <w:rFonts w:cs="Arial"/>
              </w:rPr>
              <w:t>}</w:t>
            </w:r>
            <w:bookmarkStart w:id="408" w:name="OLE_LINK445"/>
            <w:r w:rsidRPr="006A64D3">
              <w:rPr>
                <w:rFonts w:cs="Arial"/>
              </w:rPr>
              <w:t xml:space="preserve">, </w:t>
            </w:r>
            <w:r>
              <w:rPr>
                <w:rFonts w:cs="Arial"/>
              </w:rPr>
              <w:t>необязательное поле</w:t>
            </w:r>
            <w:bookmarkEnd w:id="406"/>
            <w:bookmarkEnd w:id="407"/>
            <w:bookmarkEnd w:id="408"/>
          </w:p>
        </w:tc>
      </w:tr>
      <w:tr w:rsidR="0084508C" w:rsidRPr="008F4F86" w14:paraId="0748BEB6" w14:textId="77777777" w:rsidTr="0084508C">
        <w:tc>
          <w:tcPr>
            <w:tcW w:w="3966" w:type="dxa"/>
          </w:tcPr>
          <w:p w14:paraId="0765F1E7" w14:textId="77777777" w:rsidR="0084508C" w:rsidRPr="00AE6B24" w:rsidRDefault="0084508C" w:rsidP="00856AA8">
            <w:pPr>
              <w:rPr>
                <w:rFonts w:cs="Arial"/>
              </w:rPr>
            </w:pPr>
            <w:r>
              <w:rPr>
                <w:lang w:val="en-US"/>
              </w:rPr>
              <w:t>p</w:t>
            </w:r>
            <w:proofErr w:type="spellStart"/>
            <w:r w:rsidRPr="00EA41AF">
              <w:t>aymentAgentOperation</w:t>
            </w:r>
            <w:proofErr w:type="spellEnd"/>
          </w:p>
        </w:tc>
        <w:tc>
          <w:tcPr>
            <w:tcW w:w="3654" w:type="dxa"/>
          </w:tcPr>
          <w:p w14:paraId="6CFDE85B" w14:textId="77777777"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14:paraId="63C7E929" w14:textId="77777777"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14:paraId="14317C06" w14:textId="77777777" w:rsidTr="0084508C">
        <w:tc>
          <w:tcPr>
            <w:tcW w:w="3966" w:type="dxa"/>
          </w:tcPr>
          <w:p w14:paraId="0CC9066A" w14:textId="77777777" w:rsidR="0084508C" w:rsidRPr="00EA41AF" w:rsidRDefault="0084508C" w:rsidP="00856AA8">
            <w:r>
              <w:rPr>
                <w:lang w:val="en-US"/>
              </w:rPr>
              <w:t>p</w:t>
            </w:r>
            <w:proofErr w:type="spellStart"/>
            <w:r w:rsidRPr="00EA41AF">
              <w:t>aymentAgentPhoneNumbers</w:t>
            </w:r>
            <w:proofErr w:type="spellEnd"/>
          </w:p>
        </w:tc>
        <w:tc>
          <w:tcPr>
            <w:tcW w:w="3654" w:type="dxa"/>
          </w:tcPr>
          <w:p w14:paraId="1707D020" w14:textId="77777777" w:rsidR="0084508C" w:rsidRDefault="0084508C" w:rsidP="00856AA8">
            <w:r>
              <w:t>Т</w:t>
            </w:r>
            <w:r w:rsidRPr="000E7E7C">
              <w:t>елефон платежного агента</w:t>
            </w:r>
            <w:r>
              <w:t xml:space="preserve">, </w:t>
            </w:r>
            <w:r w:rsidRPr="000E7E7C">
              <w:t>1073</w:t>
            </w:r>
          </w:p>
        </w:tc>
        <w:tc>
          <w:tcPr>
            <w:tcW w:w="2663" w:type="dxa"/>
          </w:tcPr>
          <w:p w14:paraId="21C81745" w14:textId="77777777"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14:paraId="3FDF84E1" w14:textId="77777777" w:rsidTr="0084508C">
        <w:tc>
          <w:tcPr>
            <w:tcW w:w="3966" w:type="dxa"/>
          </w:tcPr>
          <w:p w14:paraId="496FB05F" w14:textId="77777777" w:rsidR="0084508C" w:rsidRPr="00EA41AF" w:rsidRDefault="0084508C" w:rsidP="00856AA8">
            <w:r>
              <w:rPr>
                <w:lang w:val="en-US"/>
              </w:rPr>
              <w:t>p</w:t>
            </w:r>
            <w:proofErr w:type="spellStart"/>
            <w:r w:rsidRPr="00EA41AF">
              <w:t>aymentOperatorPhoneNumbers</w:t>
            </w:r>
            <w:proofErr w:type="spellEnd"/>
          </w:p>
        </w:tc>
        <w:tc>
          <w:tcPr>
            <w:tcW w:w="3654" w:type="dxa"/>
          </w:tcPr>
          <w:p w14:paraId="5CCDFD35" w14:textId="77777777" w:rsidR="0084508C" w:rsidRDefault="0084508C" w:rsidP="00856AA8">
            <w:r>
              <w:t>Т</w:t>
            </w:r>
            <w:r w:rsidRPr="0080191E">
              <w:t>елефон оператора по приему платежей</w:t>
            </w:r>
            <w:r>
              <w:t xml:space="preserve">, </w:t>
            </w:r>
            <w:r w:rsidRPr="0080191E">
              <w:t>1074</w:t>
            </w:r>
          </w:p>
        </w:tc>
        <w:tc>
          <w:tcPr>
            <w:tcW w:w="2663" w:type="dxa"/>
          </w:tcPr>
          <w:p w14:paraId="6577CC25" w14:textId="77777777"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14:paraId="7DFC140F" w14:textId="77777777" w:rsidTr="0084508C">
        <w:tc>
          <w:tcPr>
            <w:tcW w:w="3966" w:type="dxa"/>
          </w:tcPr>
          <w:p w14:paraId="7CF9729E" w14:textId="77777777" w:rsidR="0084508C" w:rsidRPr="00EA41AF" w:rsidRDefault="0084508C" w:rsidP="00856AA8">
            <w:r>
              <w:rPr>
                <w:lang w:val="en-US"/>
              </w:rPr>
              <w:lastRenderedPageBreak/>
              <w:t>p</w:t>
            </w:r>
            <w:proofErr w:type="spellStart"/>
            <w:r w:rsidRPr="00EA41AF">
              <w:t>aymentOperatorName</w:t>
            </w:r>
            <w:proofErr w:type="spellEnd"/>
          </w:p>
        </w:tc>
        <w:tc>
          <w:tcPr>
            <w:tcW w:w="3654" w:type="dxa"/>
          </w:tcPr>
          <w:p w14:paraId="08AF1129" w14:textId="77777777" w:rsidR="0084508C" w:rsidRDefault="0084508C" w:rsidP="00856AA8">
            <w:r>
              <w:t>Н</w:t>
            </w:r>
            <w:r w:rsidRPr="000B1B66">
              <w:t>аименование оператора перевода</w:t>
            </w:r>
            <w:r>
              <w:t xml:space="preserve">, </w:t>
            </w:r>
            <w:r w:rsidRPr="000B1B66">
              <w:t>1026</w:t>
            </w:r>
          </w:p>
        </w:tc>
        <w:tc>
          <w:tcPr>
            <w:tcW w:w="2663" w:type="dxa"/>
          </w:tcPr>
          <w:p w14:paraId="3F320BD1" w14:textId="77777777"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14:paraId="20CF95CD" w14:textId="77777777" w:rsidTr="0084508C">
        <w:tc>
          <w:tcPr>
            <w:tcW w:w="3966" w:type="dxa"/>
          </w:tcPr>
          <w:p w14:paraId="4A9A7A0F" w14:textId="77777777" w:rsidR="0084508C" w:rsidRPr="00EA41AF" w:rsidRDefault="0084508C" w:rsidP="00856AA8">
            <w:r>
              <w:rPr>
                <w:lang w:val="en-US"/>
              </w:rPr>
              <w:t>p</w:t>
            </w:r>
            <w:proofErr w:type="spellStart"/>
            <w:r w:rsidRPr="00EA41AF">
              <w:t>aymentOperatorAddress</w:t>
            </w:r>
            <w:proofErr w:type="spellEnd"/>
          </w:p>
        </w:tc>
        <w:tc>
          <w:tcPr>
            <w:tcW w:w="3654" w:type="dxa"/>
          </w:tcPr>
          <w:p w14:paraId="23497FF8" w14:textId="77777777" w:rsidR="0084508C" w:rsidRDefault="0084508C" w:rsidP="00856AA8">
            <w:r>
              <w:t xml:space="preserve">Адрес оператора перевода, </w:t>
            </w:r>
            <w:r w:rsidRPr="00CB6556">
              <w:t>1005</w:t>
            </w:r>
          </w:p>
        </w:tc>
        <w:tc>
          <w:tcPr>
            <w:tcW w:w="2663" w:type="dxa"/>
          </w:tcPr>
          <w:p w14:paraId="55BF23DC" w14:textId="77777777"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14:paraId="2CFBCD1B" w14:textId="77777777" w:rsidTr="0084508C">
        <w:tc>
          <w:tcPr>
            <w:tcW w:w="3966" w:type="dxa"/>
          </w:tcPr>
          <w:p w14:paraId="56B29C02" w14:textId="77777777" w:rsidR="0084508C" w:rsidRPr="00EA41AF" w:rsidRDefault="0084508C" w:rsidP="00856AA8">
            <w:r>
              <w:rPr>
                <w:lang w:val="en-US"/>
              </w:rPr>
              <w:t>p</w:t>
            </w:r>
            <w:proofErr w:type="spellStart"/>
            <w:r w:rsidRPr="00EA41AF">
              <w:t>aymentOperatorINN</w:t>
            </w:r>
            <w:proofErr w:type="spellEnd"/>
          </w:p>
        </w:tc>
        <w:tc>
          <w:tcPr>
            <w:tcW w:w="3654" w:type="dxa"/>
          </w:tcPr>
          <w:p w14:paraId="1D17DDF5" w14:textId="77777777" w:rsidR="0084508C" w:rsidRDefault="0084508C" w:rsidP="00856AA8">
            <w:r w:rsidRPr="00A8468B">
              <w:t>ИНН оператора перевода</w:t>
            </w:r>
            <w:r>
              <w:t xml:space="preserve">, </w:t>
            </w:r>
            <w:r w:rsidRPr="00A8468B">
              <w:t>1016</w:t>
            </w:r>
          </w:p>
        </w:tc>
        <w:tc>
          <w:tcPr>
            <w:tcW w:w="2663" w:type="dxa"/>
          </w:tcPr>
          <w:p w14:paraId="37AAC2B1" w14:textId="77777777"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84"/>
      <w:bookmarkEnd w:id="385"/>
    </w:tbl>
    <w:p w14:paraId="52F83F40" w14:textId="77777777" w:rsidR="000B0080" w:rsidRDefault="000B0080" w:rsidP="004F178F">
      <w:pPr>
        <w:spacing w:after="160" w:line="259" w:lineRule="auto"/>
      </w:pPr>
    </w:p>
    <w:p w14:paraId="189F6E2B" w14:textId="77777777" w:rsidR="004F178F" w:rsidRDefault="004F178F" w:rsidP="004F178F">
      <w:pPr>
        <w:spacing w:after="160" w:line="259" w:lineRule="auto"/>
      </w:pPr>
      <w:r>
        <w:br w:type="page"/>
      </w:r>
    </w:p>
    <w:p w14:paraId="37521B06" w14:textId="77777777" w:rsidR="004F178F" w:rsidRDefault="004F178F" w:rsidP="004F178F">
      <w:bookmarkStart w:id="409"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14:paraId="63E37FE2" w14:textId="77777777"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14:paraId="29ADDE9D" w14:textId="77777777"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14:paraId="0E41FAE4" w14:textId="77777777"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14:paraId="1442A5BE" w14:textId="77777777"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410" w:name="OLE_LINK119"/>
      <w:bookmarkStart w:id="411" w:name="OLE_LINK120"/>
      <w:bookmarkStart w:id="412" w:name="OLE_LINK129"/>
      <w:r>
        <w:t xml:space="preserve"> валидации, либо подпись не прошла проверку, тело ответа п.2.1.2</w:t>
      </w:r>
      <w:bookmarkEnd w:id="410"/>
      <w:bookmarkEnd w:id="411"/>
      <w:bookmarkEnd w:id="412"/>
    </w:p>
    <w:p w14:paraId="5BDD243E" w14:textId="77777777"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14:paraId="4DC43D88" w14:textId="77777777" w:rsidR="004F178F" w:rsidRPr="00B509A4" w:rsidRDefault="004F178F" w:rsidP="004F178F"/>
    <w:p w14:paraId="7C797088" w14:textId="77777777" w:rsidR="004F178F" w:rsidRPr="00E00BBE" w:rsidRDefault="004F178F" w:rsidP="004F178F">
      <w:pPr>
        <w:pStyle w:val="3"/>
        <w:rPr>
          <w:rFonts w:ascii="Verdana" w:hAnsi="Verdana" w:cs="Arial"/>
        </w:rPr>
      </w:pPr>
      <w:bookmarkStart w:id="413" w:name="_Toc507539858"/>
      <w:bookmarkStart w:id="414" w:name="_Toc27489464"/>
      <w:r>
        <w:t>2.1.</w:t>
      </w:r>
      <w:r w:rsidRPr="005560E2">
        <w:t>2</w:t>
      </w:r>
      <w:r>
        <w:t xml:space="preserve"> Тело ответа с ошибками обработки запроса</w:t>
      </w:r>
      <w:bookmarkEnd w:id="413"/>
      <w:bookmarkEnd w:id="414"/>
    </w:p>
    <w:tbl>
      <w:tblPr>
        <w:tblStyle w:val="a4"/>
        <w:tblW w:w="10283" w:type="dxa"/>
        <w:tblLook w:val="04A0" w:firstRow="1" w:lastRow="0" w:firstColumn="1" w:lastColumn="0" w:noHBand="0" w:noVBand="1"/>
      </w:tblPr>
      <w:tblGrid>
        <w:gridCol w:w="1813"/>
        <w:gridCol w:w="5150"/>
        <w:gridCol w:w="3320"/>
      </w:tblGrid>
      <w:tr w:rsidR="004F178F" w:rsidRPr="008F4F86" w14:paraId="41BB4B6E" w14:textId="77777777" w:rsidTr="005A1481">
        <w:tc>
          <w:tcPr>
            <w:tcW w:w="1813" w:type="dxa"/>
          </w:tcPr>
          <w:p w14:paraId="59DF0159" w14:textId="77777777" w:rsidR="004F178F" w:rsidRPr="00AE4B69" w:rsidRDefault="004F178F" w:rsidP="005A1481">
            <w:pPr>
              <w:rPr>
                <w:rFonts w:cs="Arial"/>
                <w:lang w:val="en-US"/>
              </w:rPr>
            </w:pPr>
            <w:r>
              <w:rPr>
                <w:rFonts w:cs="Arial"/>
                <w:lang w:val="en-US"/>
              </w:rPr>
              <w:t>errors</w:t>
            </w:r>
          </w:p>
        </w:tc>
        <w:tc>
          <w:tcPr>
            <w:tcW w:w="5150" w:type="dxa"/>
          </w:tcPr>
          <w:p w14:paraId="5B439B8E" w14:textId="77777777" w:rsidR="004F178F" w:rsidRPr="00DF451F" w:rsidRDefault="004F178F" w:rsidP="005A1481">
            <w:pPr>
              <w:rPr>
                <w:rFonts w:cs="Arial"/>
              </w:rPr>
            </w:pPr>
            <w:r>
              <w:rPr>
                <w:rFonts w:cs="Arial"/>
              </w:rPr>
              <w:t>Массив ошибок обработки запроса</w:t>
            </w:r>
          </w:p>
        </w:tc>
        <w:tc>
          <w:tcPr>
            <w:tcW w:w="3320" w:type="dxa"/>
          </w:tcPr>
          <w:p w14:paraId="4BB389D3" w14:textId="77777777" w:rsidR="004F178F" w:rsidRDefault="004F178F" w:rsidP="005A1481">
            <w:pPr>
              <w:rPr>
                <w:rFonts w:cs="Arial"/>
              </w:rPr>
            </w:pPr>
            <w:r>
              <w:rPr>
                <w:rFonts w:cs="Arial"/>
              </w:rPr>
              <w:t>Массив строк</w:t>
            </w:r>
          </w:p>
        </w:tc>
      </w:tr>
      <w:bookmarkEnd w:id="409"/>
    </w:tbl>
    <w:p w14:paraId="49498464" w14:textId="77777777" w:rsidR="004F178F" w:rsidRPr="00E02F83" w:rsidRDefault="004F178F" w:rsidP="004F178F">
      <w:pPr>
        <w:rPr>
          <w:lang w:val="en-US"/>
        </w:rPr>
      </w:pPr>
    </w:p>
    <w:p w14:paraId="2468CA78" w14:textId="77777777" w:rsidR="004F178F" w:rsidRPr="00203D30" w:rsidRDefault="004F178F" w:rsidP="004F178F">
      <w:bookmarkStart w:id="415" w:name="OLE_LINK271"/>
      <w:r w:rsidRPr="00203D30">
        <w:t>Пример</w:t>
      </w:r>
      <w:r w:rsidRPr="00203D30">
        <w:rPr>
          <w:lang w:val="en-US"/>
        </w:rPr>
        <w:t xml:space="preserve"> </w:t>
      </w:r>
      <w:r w:rsidRPr="00203D30">
        <w:t>запроса</w:t>
      </w:r>
      <w:r>
        <w:t>:</w:t>
      </w:r>
    </w:p>
    <w:bookmarkEnd w:id="415"/>
    <w:p w14:paraId="632C24C6" w14:textId="77777777" w:rsidR="004F178F" w:rsidRPr="00AE4B69" w:rsidRDefault="004F178F" w:rsidP="004F178F">
      <w:pPr>
        <w:rPr>
          <w:rFonts w:cs="Arial"/>
          <w:lang w:val="en-US"/>
        </w:rPr>
      </w:pPr>
    </w:p>
    <w:bookmarkEnd w:id="26"/>
    <w:bookmarkEnd w:id="27"/>
    <w:p w14:paraId="2F8BAF33"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1CCD0741"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14:paraId="009C064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14:paraId="7CA9BE7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14:paraId="16FBB711"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14:paraId="51AAC73D"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14:paraId="1FAA549E" w14:textId="77777777"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14:paraId="647CE2A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260EFAEE"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14:paraId="27BD380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14:paraId="211B4DE5"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14:paraId="2F880C81"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14:paraId="11548131"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71ECDD7C"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14:paraId="26F9D017"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58B0C783"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10E2DF8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14:paraId="6AA6304E"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14:paraId="0498209E"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B27FFAD"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14:paraId="2888651E"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416" w:name="OLE_LINK53"/>
      <w:bookmarkStart w:id="417" w:name="OLE_LINK54"/>
      <w:r w:rsidRPr="00DE4E08">
        <w:rPr>
          <w:rFonts w:ascii="Consolas" w:hAnsi="Consolas" w:cs="Consolas"/>
          <w:color w:val="8ACCCF"/>
          <w:sz w:val="18"/>
          <w:szCs w:val="18"/>
          <w:lang w:val="en-US"/>
        </w:rPr>
        <w:t>"</w:t>
      </w:r>
      <w:bookmarkStart w:id="418" w:name="OLE_LINK68"/>
      <w:bookmarkStart w:id="419" w:name="OLE_LINK69"/>
      <w:bookmarkStart w:id="420" w:name="OLE_LINK77"/>
      <w:proofErr w:type="spellStart"/>
      <w:r w:rsidRPr="00DE4E08">
        <w:rPr>
          <w:rFonts w:ascii="Consolas" w:hAnsi="Consolas" w:cs="Consolas"/>
          <w:color w:val="8ACCCF"/>
          <w:sz w:val="18"/>
          <w:szCs w:val="18"/>
          <w:lang w:val="en-US"/>
        </w:rPr>
        <w:t>paymentMethodType</w:t>
      </w:r>
      <w:bookmarkEnd w:id="418"/>
      <w:bookmarkEnd w:id="419"/>
      <w:bookmarkEnd w:id="420"/>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14:paraId="139BFE80"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421" w:name="OLE_LINK78"/>
      <w:proofErr w:type="spellStart"/>
      <w:r w:rsidRPr="00DE4E08">
        <w:rPr>
          <w:rFonts w:ascii="Consolas" w:hAnsi="Consolas" w:cs="Consolas"/>
          <w:color w:val="8ACCCF"/>
          <w:sz w:val="18"/>
          <w:szCs w:val="18"/>
          <w:lang w:val="en-US"/>
        </w:rPr>
        <w:t>paymentSubjectType</w:t>
      </w:r>
      <w:bookmarkEnd w:id="421"/>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416"/>
      <w:bookmarkEnd w:id="417"/>
    </w:p>
    <w:p w14:paraId="627F3CBB"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4649AFAB"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13E515E1"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14:paraId="56851BA6"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14:paraId="4B829103"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6B01F488"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14:paraId="450EFA72"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14:paraId="6AAAB6C3"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32323E64"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4C905D3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14:paraId="5954ED7B"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14:paraId="2A27741B"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469E034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36F0A1F8"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14:paraId="48828581"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14:paraId="52487A9B"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14:paraId="419476DB" w14:textId="77777777" w:rsidR="004F178F" w:rsidRPr="003143FB"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3143FB">
        <w:rPr>
          <w:rFonts w:ascii="Consolas" w:hAnsi="Consolas" w:cs="Consolas"/>
          <w:color w:val="DFDFBF"/>
          <w:sz w:val="18"/>
          <w:szCs w:val="18"/>
          <w:lang w:val="en-US"/>
        </w:rPr>
        <w:t>}</w:t>
      </w:r>
    </w:p>
    <w:p w14:paraId="77A094A2"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66730C53" w14:textId="77777777" w:rsidR="004F178F" w:rsidRDefault="004F178F" w:rsidP="004F178F">
      <w:pPr>
        <w:pStyle w:val="3"/>
      </w:pPr>
    </w:p>
    <w:p w14:paraId="66ACC78F" w14:textId="77777777"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14:paraId="0D709903" w14:textId="77777777" w:rsidR="004F178F" w:rsidRPr="00722517" w:rsidRDefault="004F178F" w:rsidP="004F178F"/>
    <w:p w14:paraId="33AAB65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14:paraId="3721446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14:paraId="1249EA6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14:paraId="38B13F3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14:paraId="02D3E34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14:paraId="15C1CAC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14:paraId="468D9E9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420A1DB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14:paraId="1921B51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D2C15A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14:paraId="5F46B42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14:paraId="36792C6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14:paraId="61A86FA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15CF975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57EE61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6F1BF3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14:paraId="1E64E69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1FEE6CD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18D2735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5C9F6E0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14:paraId="6B4DD15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2364268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54261C7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51F203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14:paraId="26243BD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14:paraId="5718A11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66E8BE1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09D1E7FB" w14:textId="77777777" w:rsidR="00966FB4" w:rsidRPr="003143FB"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3143FB">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additionalAttribute</w:t>
      </w:r>
      <w:proofErr w:type="spellEnd"/>
      <w:r w:rsidRPr="003143FB">
        <w:rPr>
          <w:rFonts w:ascii="Consolas" w:eastAsia="Times New Roman" w:hAnsi="Consolas" w:cs="Consolas"/>
          <w:color w:val="8ACCCF"/>
          <w:sz w:val="18"/>
          <w:szCs w:val="18"/>
          <w:lang w:val="en-US"/>
        </w:rPr>
        <w:t>"</w:t>
      </w:r>
      <w:r w:rsidRPr="003143FB">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3143FB">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3143FB">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3143FB">
        <w:rPr>
          <w:rFonts w:ascii="Consolas" w:eastAsia="Times New Roman" w:hAnsi="Consolas" w:cs="Consolas"/>
          <w:color w:val="DFAF8F"/>
          <w:sz w:val="18"/>
          <w:szCs w:val="18"/>
          <w:lang w:val="en-US"/>
        </w:rPr>
        <w:t>"</w:t>
      </w:r>
      <w:r w:rsidRPr="003143FB">
        <w:rPr>
          <w:rFonts w:ascii="Consolas" w:eastAsia="Times New Roman" w:hAnsi="Consolas" w:cs="Consolas"/>
          <w:color w:val="DFDFBF"/>
          <w:sz w:val="18"/>
          <w:szCs w:val="18"/>
          <w:lang w:val="en-US"/>
        </w:rPr>
        <w:t>,</w:t>
      </w:r>
    </w:p>
    <w:p w14:paraId="54BD375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14:paraId="79FFDB9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14:paraId="67972BE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14:paraId="2D7C423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305172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5558DC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14:paraId="7E2CF2FE"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14:paraId="1D72E31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5B7F14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53F1AA6"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14:paraId="50EE1A9C"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14:paraId="597FB760"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14:paraId="13AABC83"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14:paraId="180EB0E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6A45F9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14:paraId="6AF2D72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134C3B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6045278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580992D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025468D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14:paraId="7B4745F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7854F01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6D8BE34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14:paraId="2A9BA9F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0D403A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509C195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14:paraId="0F85275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14:paraId="02436E2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6FE4B7E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47144C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14:paraId="7867BDD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EEAA22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14:paraId="4A5B326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27A9151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1C9A3F3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6477D52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64383D0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5C8976C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209D9BB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14:paraId="596B678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14:paraId="086FEB7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supplierPhoneNumbers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48A99910" w14:textId="77777777" w:rsidR="00966FB4" w:rsidRPr="00B241D0"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Change w:id="422" w:author="Andrey Bogdanov" w:date="2020-08-03T17:39:00Z">
            <w:rPr>
              <w:rFonts w:ascii="Consolas" w:eastAsia="Times New Roman" w:hAnsi="Consolas" w:cs="Consolas"/>
              <w:color w:val="DFDFBF"/>
              <w:sz w:val="18"/>
              <w:szCs w:val="18"/>
            </w:rPr>
          </w:rPrChange>
        </w:rPr>
      </w:pPr>
      <w:r w:rsidRPr="00966FB4">
        <w:rPr>
          <w:rFonts w:ascii="Consolas" w:eastAsia="Times New Roman" w:hAnsi="Consolas" w:cs="Consolas"/>
          <w:color w:val="DFDFBF"/>
          <w:sz w:val="18"/>
          <w:szCs w:val="18"/>
          <w:lang w:val="en-US"/>
        </w:rPr>
        <w:t>    </w:t>
      </w:r>
      <w:r w:rsidRPr="00B241D0">
        <w:rPr>
          <w:rFonts w:ascii="Consolas" w:eastAsia="Times New Roman" w:hAnsi="Consolas" w:cs="Consolas"/>
          <w:color w:val="8ACCCF"/>
          <w:sz w:val="18"/>
          <w:szCs w:val="18"/>
          <w:rPrChange w:id="423" w:author="Andrey Bogdanov" w:date="2020-08-03T17:39:00Z">
            <w:rPr>
              <w:rFonts w:ascii="Consolas" w:eastAsia="Times New Roman" w:hAnsi="Consolas" w:cs="Consolas"/>
              <w:color w:val="8ACCCF"/>
              <w:sz w:val="18"/>
              <w:szCs w:val="18"/>
            </w:rPr>
          </w:rPrChange>
        </w:rPr>
        <w:t>"</w:t>
      </w:r>
      <w:proofErr w:type="spellStart"/>
      <w:r w:rsidRPr="00D460A0">
        <w:rPr>
          <w:rFonts w:ascii="Consolas" w:eastAsia="Times New Roman" w:hAnsi="Consolas" w:cs="Consolas"/>
          <w:color w:val="8ACCCF"/>
          <w:sz w:val="18"/>
          <w:szCs w:val="18"/>
          <w:lang w:val="en-US"/>
        </w:rPr>
        <w:t>additionalUserAttribute</w:t>
      </w:r>
      <w:proofErr w:type="spellEnd"/>
      <w:r w:rsidRPr="00B241D0">
        <w:rPr>
          <w:rFonts w:ascii="Consolas" w:eastAsia="Times New Roman" w:hAnsi="Consolas" w:cs="Consolas"/>
          <w:color w:val="8ACCCF"/>
          <w:sz w:val="18"/>
          <w:szCs w:val="18"/>
          <w:rPrChange w:id="424" w:author="Andrey Bogdanov" w:date="2020-08-03T17:39:00Z">
            <w:rPr>
              <w:rFonts w:ascii="Consolas" w:eastAsia="Times New Roman" w:hAnsi="Consolas" w:cs="Consolas"/>
              <w:color w:val="8ACCCF"/>
              <w:sz w:val="18"/>
              <w:szCs w:val="18"/>
            </w:rPr>
          </w:rPrChange>
        </w:rPr>
        <w:t>"</w:t>
      </w:r>
      <w:r w:rsidRPr="00B241D0">
        <w:rPr>
          <w:rFonts w:ascii="Consolas" w:eastAsia="Times New Roman" w:hAnsi="Consolas" w:cs="Consolas"/>
          <w:color w:val="DFDFBF"/>
          <w:sz w:val="18"/>
          <w:szCs w:val="18"/>
          <w:rPrChange w:id="425" w:author="Andrey Bogdanov" w:date="2020-08-03T17:39:00Z">
            <w:rPr>
              <w:rFonts w:ascii="Consolas" w:eastAsia="Times New Roman" w:hAnsi="Consolas" w:cs="Consolas"/>
              <w:color w:val="DFDFBF"/>
              <w:sz w:val="18"/>
              <w:szCs w:val="18"/>
            </w:rPr>
          </w:rPrChange>
        </w:rPr>
        <w:t>:</w:t>
      </w:r>
      <w:r w:rsidRPr="00D460A0">
        <w:rPr>
          <w:rFonts w:ascii="Consolas" w:eastAsia="Times New Roman" w:hAnsi="Consolas" w:cs="Consolas"/>
          <w:color w:val="DFDFBF"/>
          <w:sz w:val="18"/>
          <w:szCs w:val="18"/>
          <w:lang w:val="en-US"/>
        </w:rPr>
        <w:t> </w:t>
      </w:r>
      <w:r w:rsidRPr="00B241D0">
        <w:rPr>
          <w:rFonts w:ascii="Consolas" w:eastAsia="Times New Roman" w:hAnsi="Consolas" w:cs="Consolas"/>
          <w:color w:val="DFDFBF"/>
          <w:sz w:val="18"/>
          <w:szCs w:val="18"/>
          <w:rPrChange w:id="426" w:author="Andrey Bogdanov" w:date="2020-08-03T17:39:00Z">
            <w:rPr>
              <w:rFonts w:ascii="Consolas" w:eastAsia="Times New Roman" w:hAnsi="Consolas" w:cs="Consolas"/>
              <w:color w:val="DFDFBF"/>
              <w:sz w:val="18"/>
              <w:szCs w:val="18"/>
            </w:rPr>
          </w:rPrChange>
        </w:rPr>
        <w:t>{</w:t>
      </w:r>
    </w:p>
    <w:p w14:paraId="2D61CA50" w14:textId="77777777"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14:paraId="1B9B2E3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14:paraId="2B47BA1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14:paraId="79BA9EE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14:paraId="076E031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227A669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14:paraId="4CBEC71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4DE95A9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14:paraId="0C45D98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14:paraId="6EB7EFF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14:paraId="217E506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14:paraId="05DEEEDD" w14:textId="77777777" w:rsidR="004F178F" w:rsidRDefault="004F178F" w:rsidP="0082584E"/>
    <w:p w14:paraId="547E424A" w14:textId="77777777" w:rsidR="004F178F" w:rsidRDefault="004F178F" w:rsidP="004F178F">
      <w:bookmarkStart w:id="427" w:name="OLE_LINK164"/>
      <w:bookmarkStart w:id="428" w:name="OLE_LINK165"/>
      <w:r>
        <w:t>Пример ответа с ошибкой:</w:t>
      </w:r>
    </w:p>
    <w:p w14:paraId="0AC1FEF5" w14:textId="77777777" w:rsidR="004F178F" w:rsidRDefault="004F178F" w:rsidP="004F178F"/>
    <w:p w14:paraId="4F5EA9F6"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7DAB1B9A"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14:paraId="284EEFF6"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14:paraId="77588482"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19E06EC2"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14:paraId="5205C1F2"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14:paraId="41EE46F7"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427"/>
    <w:bookmarkEnd w:id="428"/>
    <w:p w14:paraId="6D255AB4" w14:textId="77777777" w:rsidR="004F178F" w:rsidRPr="00FE4BEE" w:rsidRDefault="004F178F" w:rsidP="004F178F">
      <w:pPr>
        <w:spacing w:after="160" w:line="259" w:lineRule="auto"/>
        <w:rPr>
          <w:rFonts w:cs="Arial"/>
        </w:rPr>
      </w:pPr>
      <w:r w:rsidRPr="00AC3D96">
        <w:rPr>
          <w:rFonts w:cs="Arial"/>
        </w:rPr>
        <w:br w:type="page"/>
      </w:r>
    </w:p>
    <w:p w14:paraId="4D159796" w14:textId="77777777" w:rsidR="004F178F" w:rsidRDefault="004F178F" w:rsidP="004F178F">
      <w:pPr>
        <w:pStyle w:val="2"/>
      </w:pPr>
      <w:bookmarkStart w:id="429" w:name="OLE_LINK280"/>
      <w:bookmarkStart w:id="430" w:name="OLE_LINK281"/>
      <w:bookmarkStart w:id="431" w:name="_Toc507539859"/>
      <w:bookmarkStart w:id="432" w:name="_Toc27489465"/>
      <w:bookmarkStart w:id="433" w:name="OLE_LINK98"/>
      <w:bookmarkStart w:id="434" w:name="OLE_LINK99"/>
      <w:bookmarkStart w:id="435" w:name="OLE_LINK255"/>
      <w:bookmarkStart w:id="436" w:name="OLE_LINK256"/>
      <w:bookmarkStart w:id="437" w:name="OLE_LINK278"/>
      <w:bookmarkStart w:id="438" w:name="OLE_LINK279"/>
      <w:r>
        <w:lastRenderedPageBreak/>
        <w:t xml:space="preserve">2.2 </w:t>
      </w:r>
      <w:bookmarkEnd w:id="429"/>
      <w:bookmarkEnd w:id="430"/>
      <w:r>
        <w:t>Состояние чека</w:t>
      </w:r>
      <w:bookmarkEnd w:id="431"/>
      <w:bookmarkEnd w:id="432"/>
    </w:p>
    <w:p w14:paraId="50653A6B" w14:textId="77777777" w:rsidR="004F178F" w:rsidRDefault="004F178F" w:rsidP="004F178F">
      <w:pPr>
        <w:rPr>
          <w:rFonts w:cs="Arial"/>
        </w:rPr>
      </w:pPr>
    </w:p>
    <w:p w14:paraId="567F0E69" w14:textId="77777777"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439" w:name="OLE_LINK57"/>
      <w:bookmarkStart w:id="440" w:name="OLE_LINK58"/>
      <w:r>
        <w:rPr>
          <w:rFonts w:cs="Arial"/>
          <w:b/>
          <w:lang w:val="en-US"/>
        </w:rPr>
        <w:t>{inn}</w:t>
      </w:r>
      <w:bookmarkEnd w:id="439"/>
      <w:bookmarkEnd w:id="440"/>
      <w:r>
        <w:rPr>
          <w:rFonts w:cs="Arial"/>
          <w:b/>
          <w:lang w:val="en-US"/>
        </w:rPr>
        <w:t>/status</w:t>
      </w:r>
      <w:bookmarkStart w:id="441" w:name="OLE_LINK55"/>
      <w:bookmarkStart w:id="442" w:name="OLE_LINK56"/>
      <w:r>
        <w:rPr>
          <w:rFonts w:cs="Arial"/>
          <w:b/>
          <w:lang w:val="en-US"/>
        </w:rPr>
        <w:t>/{</w:t>
      </w:r>
      <w:bookmarkEnd w:id="441"/>
      <w:bookmarkEnd w:id="442"/>
      <w:proofErr w:type="spellStart"/>
      <w:r>
        <w:rPr>
          <w:rFonts w:cs="Arial"/>
          <w:b/>
          <w:lang w:val="en-US"/>
        </w:rPr>
        <w:t>document_id</w:t>
      </w:r>
      <w:proofErr w:type="spellEnd"/>
      <w:r>
        <w:rPr>
          <w:rFonts w:cs="Arial"/>
          <w:b/>
          <w:lang w:val="en-US"/>
        </w:rPr>
        <w:t>}</w:t>
      </w:r>
    </w:p>
    <w:bookmarkEnd w:id="433"/>
    <w:bookmarkEnd w:id="434"/>
    <w:p w14:paraId="6358AF6E" w14:textId="77777777" w:rsidR="004F178F" w:rsidRDefault="004F178F" w:rsidP="004F178F">
      <w:pPr>
        <w:rPr>
          <w:rFonts w:cs="Arial"/>
          <w:lang w:val="en-US"/>
        </w:rPr>
      </w:pPr>
    </w:p>
    <w:p w14:paraId="5C4EEE45" w14:textId="77777777"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14:paraId="5B17A8B4" w14:textId="77777777"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435"/>
    <w:bookmarkEnd w:id="436"/>
    <w:p w14:paraId="35AFE0DA" w14:textId="77777777" w:rsidR="004F178F" w:rsidRDefault="004F178F" w:rsidP="004F178F">
      <w:pPr>
        <w:rPr>
          <w:rFonts w:cs="Arial"/>
        </w:rPr>
      </w:pPr>
    </w:p>
    <w:p w14:paraId="3751CE68" w14:textId="77777777"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14:paraId="586842FF" w14:textId="77777777" w:rsidR="004F178F" w:rsidRDefault="004F178F" w:rsidP="004F178F">
      <w:pPr>
        <w:rPr>
          <w:rFonts w:cs="Arial"/>
        </w:rPr>
      </w:pPr>
    </w:p>
    <w:p w14:paraId="32DF1AF6" w14:textId="77777777"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14:paraId="341A1F8B" w14:textId="77777777"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14:paraId="6938D89B" w14:textId="77777777"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14:paraId="44DAAC97" w14:textId="77777777"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14:paraId="141C077B" w14:textId="77777777"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14:paraId="1257BF5F" w14:textId="77777777" w:rsidR="004F178F" w:rsidRPr="00E02F83" w:rsidRDefault="00F1415A" w:rsidP="00F1415A">
      <w:pPr>
        <w:pStyle w:val="a3"/>
        <w:numPr>
          <w:ilvl w:val="0"/>
          <w:numId w:val="12"/>
        </w:numPr>
      </w:pPr>
      <w:r w:rsidRPr="00D475F7">
        <w:t xml:space="preserve">524, </w:t>
      </w:r>
      <w:r w:rsidRPr="00F57EF3">
        <w:rPr>
          <w:lang w:val="en-US"/>
        </w:rPr>
        <w:t>Document</w:t>
      </w:r>
      <w:r w:rsidRPr="00F57EF3">
        <w:t xml:space="preserve"> </w:t>
      </w:r>
      <w:r w:rsidRPr="00F57EF3">
        <w:rPr>
          <w:lang w:val="en-US"/>
        </w:rPr>
        <w:t>Expired</w:t>
      </w:r>
      <w:r w:rsidRPr="00F57EF3">
        <w:t xml:space="preserve"> </w:t>
      </w:r>
      <w:r w:rsidRPr="00F57EF3">
        <w:rPr>
          <w:lang w:val="en-US"/>
        </w:rPr>
        <w:t>Before</w:t>
      </w:r>
      <w:r w:rsidRPr="00F57EF3">
        <w:t xml:space="preserve"> </w:t>
      </w:r>
      <w:r w:rsidRPr="00F57EF3">
        <w:rPr>
          <w:lang w:val="en-US"/>
        </w:rPr>
        <w:t>Processing</w:t>
      </w:r>
      <w:r w:rsidRPr="005737A0">
        <w:t xml:space="preserve"> </w:t>
      </w:r>
      <w:r w:rsidRPr="00D475F7">
        <w:t xml:space="preserve">– </w:t>
      </w:r>
      <w:r>
        <w:t>серверу</w:t>
      </w:r>
      <w:r w:rsidRPr="00D475F7">
        <w:t xml:space="preserve"> </w:t>
      </w:r>
      <w:r>
        <w:t>не</w:t>
      </w:r>
      <w:r w:rsidRPr="00D475F7">
        <w:t xml:space="preserve"> </w:t>
      </w:r>
      <w:r>
        <w:t>удалось за отведенное время обработать документ, отправьте чек с новым идентификатором для повторной обработки, пустое тело ответа</w:t>
      </w:r>
    </w:p>
    <w:p w14:paraId="4B555024" w14:textId="77777777" w:rsidR="004F178F" w:rsidRDefault="004F178F" w:rsidP="004F178F">
      <w:pPr>
        <w:rPr>
          <w:rFonts w:cs="Arial"/>
        </w:rPr>
      </w:pPr>
    </w:p>
    <w:p w14:paraId="22F04A80" w14:textId="77777777" w:rsidR="004F178F" w:rsidRDefault="004F178F" w:rsidP="004F178F">
      <w:pPr>
        <w:pStyle w:val="3"/>
      </w:pPr>
      <w:bookmarkStart w:id="443" w:name="_Toc507539860"/>
      <w:bookmarkStart w:id="444" w:name="_Toc27489466"/>
      <w:r>
        <w:rPr>
          <w:lang w:val="en-US"/>
        </w:rPr>
        <w:t xml:space="preserve">2.2.1 </w:t>
      </w:r>
      <w:r>
        <w:t>Тело ответа</w:t>
      </w:r>
      <w:bookmarkEnd w:id="443"/>
      <w:bookmarkEnd w:id="444"/>
    </w:p>
    <w:tbl>
      <w:tblPr>
        <w:tblStyle w:val="a4"/>
        <w:tblW w:w="10283" w:type="dxa"/>
        <w:tblLook w:val="04A0" w:firstRow="1" w:lastRow="0" w:firstColumn="1" w:lastColumn="0" w:noHBand="0" w:noVBand="1"/>
      </w:tblPr>
      <w:tblGrid>
        <w:gridCol w:w="2465"/>
        <w:gridCol w:w="4839"/>
        <w:gridCol w:w="2979"/>
      </w:tblGrid>
      <w:tr w:rsidR="004F178F" w:rsidRPr="008F4F86" w14:paraId="2A196687" w14:textId="77777777" w:rsidTr="005A1481">
        <w:tc>
          <w:tcPr>
            <w:tcW w:w="2465" w:type="dxa"/>
          </w:tcPr>
          <w:p w14:paraId="7766C6AC" w14:textId="77777777" w:rsidR="004F178F" w:rsidRPr="009E5CA4" w:rsidRDefault="004F178F" w:rsidP="005A1481">
            <w:pPr>
              <w:rPr>
                <w:rFonts w:cs="Arial"/>
                <w:lang w:val="en-US"/>
              </w:rPr>
            </w:pPr>
            <w:r>
              <w:rPr>
                <w:rFonts w:cs="Arial"/>
                <w:lang w:val="en-US"/>
              </w:rPr>
              <w:t>id</w:t>
            </w:r>
          </w:p>
        </w:tc>
        <w:tc>
          <w:tcPr>
            <w:tcW w:w="4839" w:type="dxa"/>
          </w:tcPr>
          <w:p w14:paraId="3CE09AD6" w14:textId="77777777" w:rsidR="004F178F" w:rsidRPr="00DF451F" w:rsidRDefault="004F178F" w:rsidP="005A1481">
            <w:pPr>
              <w:rPr>
                <w:rFonts w:cs="Arial"/>
              </w:rPr>
            </w:pPr>
            <w:r>
              <w:rPr>
                <w:rFonts w:cs="Arial"/>
              </w:rPr>
              <w:t>Идентификатор документа</w:t>
            </w:r>
          </w:p>
        </w:tc>
        <w:tc>
          <w:tcPr>
            <w:tcW w:w="2979" w:type="dxa"/>
          </w:tcPr>
          <w:p w14:paraId="0FA0E261" w14:textId="77777777"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14:paraId="01D93DF6" w14:textId="77777777" w:rsidTr="005A1481">
        <w:tc>
          <w:tcPr>
            <w:tcW w:w="2465" w:type="dxa"/>
          </w:tcPr>
          <w:p w14:paraId="2B7F00DE" w14:textId="77777777"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14:paraId="4251047D" w14:textId="77777777" w:rsidR="004F178F" w:rsidRPr="00D71290" w:rsidRDefault="004F178F" w:rsidP="005A1481">
            <w:pPr>
              <w:rPr>
                <w:rFonts w:cs="Arial"/>
              </w:rPr>
            </w:pPr>
            <w:proofErr w:type="gramStart"/>
            <w:r>
              <w:rPr>
                <w:rFonts w:cs="Arial"/>
              </w:rPr>
              <w:t>Заводской номер устройства</w:t>
            </w:r>
            <w:proofErr w:type="gramEnd"/>
            <w:r>
              <w:rPr>
                <w:rFonts w:cs="Arial"/>
              </w:rPr>
              <w:t xml:space="preserve"> пробившего чек</w:t>
            </w:r>
          </w:p>
        </w:tc>
        <w:tc>
          <w:tcPr>
            <w:tcW w:w="2979" w:type="dxa"/>
          </w:tcPr>
          <w:p w14:paraId="3925FFF5" w14:textId="77777777" w:rsidR="004F178F" w:rsidRDefault="004F178F" w:rsidP="005A1481">
            <w:pPr>
              <w:rPr>
                <w:rFonts w:cs="Arial"/>
              </w:rPr>
            </w:pPr>
            <w:r>
              <w:rPr>
                <w:rFonts w:cs="Arial"/>
              </w:rPr>
              <w:t>Строка до 20 символов</w:t>
            </w:r>
          </w:p>
        </w:tc>
      </w:tr>
      <w:tr w:rsidR="004F178F" w:rsidRPr="008F4F86" w14:paraId="2FC7392E" w14:textId="77777777" w:rsidTr="005A1481">
        <w:tc>
          <w:tcPr>
            <w:tcW w:w="2465" w:type="dxa"/>
          </w:tcPr>
          <w:p w14:paraId="062AC5AF" w14:textId="77777777"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14:paraId="31EE90B6" w14:textId="77777777" w:rsidR="004F178F" w:rsidRDefault="004F178F" w:rsidP="005A1481">
            <w:pPr>
              <w:rPr>
                <w:rFonts w:cs="Arial"/>
              </w:rPr>
            </w:pPr>
            <w:proofErr w:type="gramStart"/>
            <w:r>
              <w:rPr>
                <w:rFonts w:cs="Arial"/>
              </w:rPr>
              <w:t>Регистрационный номер устройства</w:t>
            </w:r>
            <w:proofErr w:type="gramEnd"/>
            <w:r>
              <w:rPr>
                <w:rFonts w:cs="Arial"/>
              </w:rPr>
              <w:t xml:space="preserve"> пробившего чек</w:t>
            </w:r>
          </w:p>
        </w:tc>
        <w:tc>
          <w:tcPr>
            <w:tcW w:w="2979" w:type="dxa"/>
          </w:tcPr>
          <w:p w14:paraId="28326130" w14:textId="77777777" w:rsidR="004F178F" w:rsidRDefault="004F178F" w:rsidP="005A1481">
            <w:pPr>
              <w:rPr>
                <w:rFonts w:cs="Arial"/>
              </w:rPr>
            </w:pPr>
            <w:r>
              <w:rPr>
                <w:rFonts w:cs="Arial"/>
              </w:rPr>
              <w:t>Строка до 20 символов</w:t>
            </w:r>
          </w:p>
        </w:tc>
      </w:tr>
      <w:tr w:rsidR="004F178F" w:rsidRPr="008F4F86" w14:paraId="6CE15CEC" w14:textId="77777777" w:rsidTr="005A1481">
        <w:tc>
          <w:tcPr>
            <w:tcW w:w="2465" w:type="dxa"/>
          </w:tcPr>
          <w:p w14:paraId="08E96787" w14:textId="77777777"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14:paraId="7D355EA6" w14:textId="77777777" w:rsidR="004F178F" w:rsidRDefault="004F178F" w:rsidP="005A1481">
            <w:pPr>
              <w:rPr>
                <w:rFonts w:cs="Arial"/>
              </w:rPr>
            </w:pPr>
            <w:r>
              <w:rPr>
                <w:rFonts w:cs="Arial"/>
              </w:rPr>
              <w:t>Номер фискального накопителя</w:t>
            </w:r>
          </w:p>
        </w:tc>
        <w:tc>
          <w:tcPr>
            <w:tcW w:w="2979" w:type="dxa"/>
          </w:tcPr>
          <w:p w14:paraId="037CFC22" w14:textId="77777777" w:rsidR="004F178F" w:rsidRDefault="004F178F" w:rsidP="005A1481">
            <w:pPr>
              <w:rPr>
                <w:rFonts w:cs="Arial"/>
              </w:rPr>
            </w:pPr>
            <w:r>
              <w:rPr>
                <w:rFonts w:cs="Arial"/>
              </w:rPr>
              <w:t>Строка 16 символов</w:t>
            </w:r>
          </w:p>
        </w:tc>
      </w:tr>
      <w:tr w:rsidR="004F178F" w:rsidRPr="008F4F86" w14:paraId="126957A7" w14:textId="77777777" w:rsidTr="005A1481">
        <w:tc>
          <w:tcPr>
            <w:tcW w:w="2465" w:type="dxa"/>
          </w:tcPr>
          <w:p w14:paraId="1CB6A8E5" w14:textId="77777777"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14:paraId="267A270B" w14:textId="77777777" w:rsidR="004F178F" w:rsidRPr="00D71290" w:rsidRDefault="004F178F" w:rsidP="005A1481">
            <w:pPr>
              <w:rPr>
                <w:rFonts w:cs="Arial"/>
              </w:rPr>
            </w:pPr>
            <w:r>
              <w:rPr>
                <w:rFonts w:cs="Arial"/>
              </w:rPr>
              <w:t>Наименование ОФД</w:t>
            </w:r>
          </w:p>
        </w:tc>
        <w:tc>
          <w:tcPr>
            <w:tcW w:w="2979" w:type="dxa"/>
          </w:tcPr>
          <w:p w14:paraId="3738A045" w14:textId="77777777" w:rsidR="004F178F" w:rsidRDefault="004F178F" w:rsidP="005A1481">
            <w:pPr>
              <w:rPr>
                <w:rFonts w:cs="Arial"/>
              </w:rPr>
            </w:pPr>
            <w:r>
              <w:rPr>
                <w:rFonts w:cs="Arial"/>
              </w:rPr>
              <w:t xml:space="preserve">Строка </w:t>
            </w:r>
            <w:bookmarkStart w:id="445" w:name="OLE_LINK267"/>
            <w:bookmarkStart w:id="446" w:name="OLE_LINK268"/>
            <w:r>
              <w:rPr>
                <w:rFonts w:cs="Arial"/>
              </w:rPr>
              <w:t>до 256 символов</w:t>
            </w:r>
            <w:bookmarkEnd w:id="445"/>
            <w:bookmarkEnd w:id="446"/>
          </w:p>
        </w:tc>
      </w:tr>
      <w:tr w:rsidR="004F178F" w:rsidRPr="008F4F86" w14:paraId="2D6B4B30" w14:textId="77777777" w:rsidTr="005A1481">
        <w:tc>
          <w:tcPr>
            <w:tcW w:w="2465" w:type="dxa"/>
          </w:tcPr>
          <w:p w14:paraId="6E545A50" w14:textId="77777777"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14:paraId="35199531" w14:textId="77777777" w:rsidR="004F178F" w:rsidRPr="009E5A50" w:rsidRDefault="004F178F" w:rsidP="005A1481">
            <w:pPr>
              <w:rPr>
                <w:rFonts w:cs="Arial"/>
              </w:rPr>
            </w:pPr>
            <w:r>
              <w:rPr>
                <w:rFonts w:cs="Arial"/>
                <w:lang w:val="en-US"/>
              </w:rPr>
              <w:t>Web-</w:t>
            </w:r>
            <w:r>
              <w:rPr>
                <w:rFonts w:cs="Arial"/>
              </w:rPr>
              <w:t>сайт ОФД</w:t>
            </w:r>
          </w:p>
        </w:tc>
        <w:tc>
          <w:tcPr>
            <w:tcW w:w="2979" w:type="dxa"/>
          </w:tcPr>
          <w:p w14:paraId="317D4275" w14:textId="77777777" w:rsidR="004F178F" w:rsidRDefault="004F178F" w:rsidP="005A1481">
            <w:pPr>
              <w:rPr>
                <w:rFonts w:cs="Arial"/>
              </w:rPr>
            </w:pPr>
            <w:r>
              <w:rPr>
                <w:rFonts w:cs="Arial"/>
              </w:rPr>
              <w:t>Строка до 58? символов</w:t>
            </w:r>
          </w:p>
        </w:tc>
      </w:tr>
      <w:tr w:rsidR="004F178F" w:rsidRPr="008F4F86" w14:paraId="7041730A" w14:textId="77777777" w:rsidTr="005A1481">
        <w:tc>
          <w:tcPr>
            <w:tcW w:w="2465" w:type="dxa"/>
          </w:tcPr>
          <w:p w14:paraId="08302B43" w14:textId="77777777" w:rsidR="004F178F" w:rsidRPr="00B72AEC" w:rsidRDefault="004F178F" w:rsidP="005A1481">
            <w:pPr>
              <w:rPr>
                <w:rFonts w:cs="Arial"/>
                <w:lang w:val="en-US"/>
              </w:rPr>
            </w:pPr>
            <w:bookmarkStart w:id="447" w:name="OLE_LINK17"/>
            <w:bookmarkStart w:id="448" w:name="OLE_LINK18"/>
            <w:bookmarkStart w:id="449" w:name="OLE_LINK19"/>
            <w:bookmarkStart w:id="450" w:name="OLE_LINK20"/>
            <w:bookmarkStart w:id="451" w:name="OLE_LINK21"/>
            <w:proofErr w:type="spellStart"/>
            <w:r>
              <w:rPr>
                <w:rFonts w:cs="Arial"/>
                <w:lang w:val="en-US"/>
              </w:rPr>
              <w:t>odfI</w:t>
            </w:r>
            <w:bookmarkEnd w:id="447"/>
            <w:bookmarkEnd w:id="448"/>
            <w:r>
              <w:rPr>
                <w:rFonts w:cs="Arial"/>
                <w:lang w:val="en-US"/>
              </w:rPr>
              <w:t>NN</w:t>
            </w:r>
            <w:bookmarkEnd w:id="449"/>
            <w:bookmarkEnd w:id="450"/>
            <w:bookmarkEnd w:id="451"/>
            <w:proofErr w:type="spellEnd"/>
          </w:p>
        </w:tc>
        <w:tc>
          <w:tcPr>
            <w:tcW w:w="4839" w:type="dxa"/>
          </w:tcPr>
          <w:p w14:paraId="3AF84D02" w14:textId="77777777" w:rsidR="004F178F" w:rsidRPr="00B72AEC" w:rsidRDefault="004F178F" w:rsidP="005A1481">
            <w:pPr>
              <w:rPr>
                <w:rFonts w:cs="Arial"/>
              </w:rPr>
            </w:pPr>
            <w:r>
              <w:rPr>
                <w:rFonts w:cs="Arial"/>
              </w:rPr>
              <w:t>ИНН ОФД</w:t>
            </w:r>
          </w:p>
        </w:tc>
        <w:tc>
          <w:tcPr>
            <w:tcW w:w="2979" w:type="dxa"/>
          </w:tcPr>
          <w:p w14:paraId="62AF0AE2" w14:textId="77777777" w:rsidR="004F178F" w:rsidRDefault="004F178F" w:rsidP="005A1481">
            <w:pPr>
              <w:rPr>
                <w:rFonts w:cs="Arial"/>
              </w:rPr>
            </w:pPr>
            <w:r>
              <w:rPr>
                <w:rFonts w:cs="Arial"/>
              </w:rPr>
              <w:t>Строка 12 символов</w:t>
            </w:r>
          </w:p>
        </w:tc>
      </w:tr>
      <w:tr w:rsidR="004F178F" w:rsidRPr="008F4F86" w14:paraId="7A3EF1F4" w14:textId="77777777" w:rsidTr="005A1481">
        <w:tc>
          <w:tcPr>
            <w:tcW w:w="2465" w:type="dxa"/>
          </w:tcPr>
          <w:p w14:paraId="19E738E7" w14:textId="77777777" w:rsidR="004F178F" w:rsidRDefault="004F178F" w:rsidP="005A1481">
            <w:pPr>
              <w:rPr>
                <w:rFonts w:cs="Arial"/>
                <w:lang w:val="en-US"/>
              </w:rPr>
            </w:pPr>
            <w:bookmarkStart w:id="452" w:name="OLE_LINK22"/>
            <w:bookmarkStart w:id="453" w:name="OLE_LINK23"/>
            <w:bookmarkStart w:id="454" w:name="OLE_LINK24"/>
            <w:proofErr w:type="spellStart"/>
            <w:r>
              <w:rPr>
                <w:rFonts w:cs="Arial"/>
                <w:lang w:val="en-US"/>
              </w:rPr>
              <w:t>fnsWebsite</w:t>
            </w:r>
            <w:bookmarkEnd w:id="452"/>
            <w:bookmarkEnd w:id="453"/>
            <w:bookmarkEnd w:id="454"/>
            <w:proofErr w:type="spellEnd"/>
          </w:p>
        </w:tc>
        <w:tc>
          <w:tcPr>
            <w:tcW w:w="4839" w:type="dxa"/>
          </w:tcPr>
          <w:p w14:paraId="567EA98B" w14:textId="77777777" w:rsidR="004F178F" w:rsidRPr="00B72AEC" w:rsidRDefault="004F178F" w:rsidP="005A1481">
            <w:pPr>
              <w:rPr>
                <w:rFonts w:cs="Arial"/>
                <w:lang w:val="en-US"/>
              </w:rPr>
            </w:pPr>
            <w:r>
              <w:rPr>
                <w:rFonts w:cs="Arial"/>
                <w:lang w:val="en-US"/>
              </w:rPr>
              <w:t>Web-</w:t>
            </w:r>
            <w:r>
              <w:rPr>
                <w:rFonts w:cs="Arial"/>
              </w:rPr>
              <w:t>сайт ФНС</w:t>
            </w:r>
          </w:p>
        </w:tc>
        <w:tc>
          <w:tcPr>
            <w:tcW w:w="2979" w:type="dxa"/>
          </w:tcPr>
          <w:p w14:paraId="543B191B" w14:textId="77777777" w:rsidR="004F178F" w:rsidRDefault="004F178F" w:rsidP="005A1481">
            <w:pPr>
              <w:rPr>
                <w:rFonts w:cs="Arial"/>
              </w:rPr>
            </w:pPr>
            <w:r>
              <w:rPr>
                <w:rFonts w:cs="Arial"/>
              </w:rPr>
              <w:t>Строка до 256 символов</w:t>
            </w:r>
          </w:p>
        </w:tc>
      </w:tr>
      <w:tr w:rsidR="004F178F" w:rsidRPr="008F4F86" w14:paraId="5802F733" w14:textId="77777777" w:rsidTr="005A1481">
        <w:tc>
          <w:tcPr>
            <w:tcW w:w="2465" w:type="dxa"/>
          </w:tcPr>
          <w:p w14:paraId="5BD512FA" w14:textId="77777777" w:rsidR="004F178F" w:rsidRPr="00DF451F" w:rsidRDefault="004F178F" w:rsidP="005A1481">
            <w:pPr>
              <w:rPr>
                <w:rFonts w:cs="Arial"/>
                <w:lang w:val="en-US"/>
              </w:rPr>
            </w:pPr>
            <w:bookmarkStart w:id="455" w:name="OLE_LINK25"/>
            <w:bookmarkStart w:id="456" w:name="OLE_LINK26"/>
            <w:bookmarkStart w:id="457" w:name="OLE_LINK27"/>
            <w:proofErr w:type="spellStart"/>
            <w:r>
              <w:rPr>
                <w:rFonts w:cs="Arial"/>
                <w:lang w:val="en-US"/>
              </w:rPr>
              <w:t>companyINN</w:t>
            </w:r>
            <w:bookmarkEnd w:id="455"/>
            <w:bookmarkEnd w:id="456"/>
            <w:bookmarkEnd w:id="457"/>
            <w:proofErr w:type="spellEnd"/>
          </w:p>
        </w:tc>
        <w:tc>
          <w:tcPr>
            <w:tcW w:w="4839" w:type="dxa"/>
          </w:tcPr>
          <w:p w14:paraId="1845EC0C" w14:textId="77777777" w:rsidR="004F178F" w:rsidRPr="00B2081D" w:rsidRDefault="004F178F" w:rsidP="005A1481">
            <w:pPr>
              <w:rPr>
                <w:rFonts w:cs="Arial"/>
              </w:rPr>
            </w:pPr>
            <w:r>
              <w:rPr>
                <w:rFonts w:cs="Arial"/>
              </w:rPr>
              <w:t>ИНН пользователя</w:t>
            </w:r>
          </w:p>
        </w:tc>
        <w:tc>
          <w:tcPr>
            <w:tcW w:w="2979" w:type="dxa"/>
          </w:tcPr>
          <w:p w14:paraId="4D7D3910" w14:textId="77777777" w:rsidR="004F178F" w:rsidRDefault="004F178F" w:rsidP="005A1481">
            <w:pPr>
              <w:rPr>
                <w:rFonts w:cs="Arial"/>
              </w:rPr>
            </w:pPr>
            <w:r>
              <w:rPr>
                <w:rFonts w:cs="Arial"/>
              </w:rPr>
              <w:t>Строка 12 символов</w:t>
            </w:r>
          </w:p>
        </w:tc>
      </w:tr>
      <w:tr w:rsidR="004F178F" w:rsidRPr="008F4F86" w14:paraId="1CE9D696" w14:textId="77777777" w:rsidTr="005A1481">
        <w:tc>
          <w:tcPr>
            <w:tcW w:w="2465" w:type="dxa"/>
          </w:tcPr>
          <w:p w14:paraId="04D237F2" w14:textId="77777777"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14:paraId="0FB8FF48" w14:textId="77777777" w:rsidR="004F178F" w:rsidRPr="009E5A50" w:rsidRDefault="004F178F" w:rsidP="005A1481">
            <w:pPr>
              <w:rPr>
                <w:rFonts w:cs="Arial"/>
              </w:rPr>
            </w:pPr>
            <w:r>
              <w:rPr>
                <w:rFonts w:cs="Arial"/>
              </w:rPr>
              <w:t>Наименование пользователя</w:t>
            </w:r>
          </w:p>
        </w:tc>
        <w:tc>
          <w:tcPr>
            <w:tcW w:w="2979" w:type="dxa"/>
          </w:tcPr>
          <w:p w14:paraId="472621C1" w14:textId="77777777" w:rsidR="004F178F" w:rsidRDefault="004F178F" w:rsidP="005A1481">
            <w:pPr>
              <w:rPr>
                <w:rFonts w:cs="Arial"/>
              </w:rPr>
            </w:pPr>
            <w:bookmarkStart w:id="458" w:name="OLE_LINK1"/>
            <w:bookmarkStart w:id="459" w:name="OLE_LINK2"/>
            <w:r>
              <w:rPr>
                <w:rFonts w:cs="Arial"/>
              </w:rPr>
              <w:t>Строка до 256 символов</w:t>
            </w:r>
            <w:bookmarkEnd w:id="458"/>
            <w:bookmarkEnd w:id="459"/>
          </w:p>
        </w:tc>
      </w:tr>
      <w:tr w:rsidR="004F178F" w:rsidRPr="008F4F86" w14:paraId="49B90E94" w14:textId="77777777" w:rsidTr="005A1481">
        <w:tc>
          <w:tcPr>
            <w:tcW w:w="2465" w:type="dxa"/>
          </w:tcPr>
          <w:p w14:paraId="51D9FA6E" w14:textId="77777777"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14:paraId="326921CF" w14:textId="77777777" w:rsidR="004F178F" w:rsidRDefault="004F178F" w:rsidP="005A1481">
            <w:pPr>
              <w:rPr>
                <w:rFonts w:cs="Arial"/>
              </w:rPr>
            </w:pPr>
            <w:r w:rsidRPr="00CE2490">
              <w:rPr>
                <w:rFonts w:cs="Arial"/>
              </w:rPr>
              <w:t>Номер ФД</w:t>
            </w:r>
          </w:p>
        </w:tc>
        <w:tc>
          <w:tcPr>
            <w:tcW w:w="2979" w:type="dxa"/>
          </w:tcPr>
          <w:p w14:paraId="0642BF7F" w14:textId="77777777" w:rsidR="004F178F" w:rsidRDefault="004F178F" w:rsidP="005A1481">
            <w:pPr>
              <w:rPr>
                <w:rFonts w:cs="Arial"/>
              </w:rPr>
            </w:pPr>
            <w:r>
              <w:rPr>
                <w:rFonts w:cs="Arial"/>
              </w:rPr>
              <w:t>Число</w:t>
            </w:r>
          </w:p>
        </w:tc>
      </w:tr>
      <w:tr w:rsidR="004F178F" w:rsidRPr="008F4F86" w14:paraId="1B736EE9" w14:textId="77777777" w:rsidTr="005A1481">
        <w:tc>
          <w:tcPr>
            <w:tcW w:w="2465" w:type="dxa"/>
          </w:tcPr>
          <w:p w14:paraId="5B711A62" w14:textId="77777777"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14:paraId="1D0DFA8B" w14:textId="77777777" w:rsidR="004F178F" w:rsidRDefault="004F178F" w:rsidP="005A1481">
            <w:pPr>
              <w:rPr>
                <w:rFonts w:cs="Arial"/>
              </w:rPr>
            </w:pPr>
            <w:r>
              <w:rPr>
                <w:rFonts w:cs="Arial"/>
              </w:rPr>
              <w:t>Номер смены</w:t>
            </w:r>
          </w:p>
        </w:tc>
        <w:tc>
          <w:tcPr>
            <w:tcW w:w="2979" w:type="dxa"/>
          </w:tcPr>
          <w:p w14:paraId="3C517146" w14:textId="77777777" w:rsidR="004F178F" w:rsidRDefault="004F178F" w:rsidP="005A1481">
            <w:pPr>
              <w:rPr>
                <w:rFonts w:cs="Arial"/>
              </w:rPr>
            </w:pPr>
            <w:r>
              <w:rPr>
                <w:rFonts w:cs="Arial"/>
              </w:rPr>
              <w:t>Число</w:t>
            </w:r>
          </w:p>
        </w:tc>
      </w:tr>
      <w:tr w:rsidR="004F178F" w:rsidRPr="008F4F86" w14:paraId="4738646D" w14:textId="77777777" w:rsidTr="005A1481">
        <w:tc>
          <w:tcPr>
            <w:tcW w:w="2465" w:type="dxa"/>
          </w:tcPr>
          <w:p w14:paraId="3672AA60" w14:textId="77777777"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67FEF486" w14:textId="77777777" w:rsidR="004F178F" w:rsidRDefault="004F178F" w:rsidP="005A1481">
            <w:pPr>
              <w:rPr>
                <w:rFonts w:cs="Arial"/>
              </w:rPr>
            </w:pPr>
            <w:r>
              <w:rPr>
                <w:rFonts w:cs="Arial"/>
              </w:rPr>
              <w:t>Номер чека за смену</w:t>
            </w:r>
          </w:p>
        </w:tc>
        <w:tc>
          <w:tcPr>
            <w:tcW w:w="2979" w:type="dxa"/>
          </w:tcPr>
          <w:p w14:paraId="3AF795BE" w14:textId="77777777" w:rsidR="004F178F" w:rsidRPr="00CE2490" w:rsidRDefault="004F178F" w:rsidP="005A1481">
            <w:pPr>
              <w:rPr>
                <w:rFonts w:cs="Arial"/>
              </w:rPr>
            </w:pPr>
            <w:r>
              <w:rPr>
                <w:rFonts w:cs="Arial"/>
              </w:rPr>
              <w:t>Число</w:t>
            </w:r>
          </w:p>
        </w:tc>
      </w:tr>
      <w:tr w:rsidR="004F178F" w:rsidRPr="008F4F86" w14:paraId="48BB8343" w14:textId="77777777" w:rsidTr="005A1481">
        <w:tc>
          <w:tcPr>
            <w:tcW w:w="2465" w:type="dxa"/>
          </w:tcPr>
          <w:p w14:paraId="59719199" w14:textId="77777777" w:rsidR="004F178F" w:rsidRPr="009E5A50" w:rsidRDefault="004F178F" w:rsidP="005A1481">
            <w:pPr>
              <w:rPr>
                <w:rFonts w:cs="Arial"/>
                <w:lang w:val="en-US"/>
              </w:rPr>
            </w:pPr>
            <w:bookmarkStart w:id="460" w:name="OLE_LINK269"/>
            <w:bookmarkStart w:id="461" w:name="OLE_LINK270"/>
            <w:proofErr w:type="spellStart"/>
            <w:r>
              <w:rPr>
                <w:rFonts w:cs="Arial"/>
                <w:lang w:val="en-US"/>
              </w:rPr>
              <w:t>processedAt</w:t>
            </w:r>
            <w:bookmarkEnd w:id="460"/>
            <w:bookmarkEnd w:id="461"/>
            <w:proofErr w:type="spellEnd"/>
          </w:p>
        </w:tc>
        <w:tc>
          <w:tcPr>
            <w:tcW w:w="4839" w:type="dxa"/>
          </w:tcPr>
          <w:p w14:paraId="74EB78EA" w14:textId="77777777" w:rsidR="004F178F" w:rsidRPr="00E31914" w:rsidRDefault="004F178F" w:rsidP="005A1481">
            <w:pPr>
              <w:rPr>
                <w:rFonts w:cs="Arial"/>
              </w:rPr>
            </w:pPr>
            <w:r>
              <w:rPr>
                <w:rFonts w:cs="Arial"/>
              </w:rPr>
              <w:t>Время регистрации фискального документа в ФН</w:t>
            </w:r>
          </w:p>
        </w:tc>
        <w:tc>
          <w:tcPr>
            <w:tcW w:w="2979" w:type="dxa"/>
          </w:tcPr>
          <w:p w14:paraId="088A9D26" w14:textId="77777777"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14:paraId="57A3DECC" w14:textId="77777777" w:rsidTr="005A1481">
        <w:tc>
          <w:tcPr>
            <w:tcW w:w="2465" w:type="dxa"/>
          </w:tcPr>
          <w:p w14:paraId="5CA76D9E" w14:textId="77777777" w:rsidR="004F178F" w:rsidRPr="008F4F86" w:rsidRDefault="004F178F" w:rsidP="005A1481">
            <w:pPr>
              <w:rPr>
                <w:rFonts w:cs="Arial"/>
                <w:lang w:val="en-US"/>
              </w:rPr>
            </w:pPr>
            <w:r>
              <w:rPr>
                <w:rFonts w:cs="Arial"/>
                <w:lang w:val="en-US"/>
              </w:rPr>
              <w:t>content</w:t>
            </w:r>
          </w:p>
        </w:tc>
        <w:tc>
          <w:tcPr>
            <w:tcW w:w="4839" w:type="dxa"/>
          </w:tcPr>
          <w:p w14:paraId="1E251CCB" w14:textId="77777777" w:rsidR="004F178F" w:rsidRPr="00EB31B9" w:rsidRDefault="004F178F" w:rsidP="005A1481">
            <w:pPr>
              <w:rPr>
                <w:rFonts w:cs="Arial"/>
              </w:rPr>
            </w:pPr>
            <w:r>
              <w:rPr>
                <w:rFonts w:cs="Arial"/>
              </w:rPr>
              <w:t>Содержимое документа</w:t>
            </w:r>
          </w:p>
        </w:tc>
        <w:tc>
          <w:tcPr>
            <w:tcW w:w="2979" w:type="dxa"/>
          </w:tcPr>
          <w:p w14:paraId="10CE5BC9" w14:textId="77777777" w:rsidR="004F178F" w:rsidRPr="00525F22" w:rsidRDefault="004F178F" w:rsidP="005A1481">
            <w:pPr>
              <w:rPr>
                <w:rFonts w:cs="Arial"/>
              </w:rPr>
            </w:pPr>
            <w:r>
              <w:rPr>
                <w:rFonts w:cs="Arial"/>
              </w:rPr>
              <w:t>Структура п.2.1.1.1</w:t>
            </w:r>
          </w:p>
        </w:tc>
      </w:tr>
      <w:tr w:rsidR="004F178F" w:rsidRPr="008F4F86" w14:paraId="059B371A" w14:textId="77777777" w:rsidTr="005A1481">
        <w:tc>
          <w:tcPr>
            <w:tcW w:w="2465" w:type="dxa"/>
          </w:tcPr>
          <w:p w14:paraId="44A71B77" w14:textId="77777777"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14:paraId="59D57886" w14:textId="77777777" w:rsidR="004F178F" w:rsidRDefault="004F178F" w:rsidP="005A1481">
            <w:pPr>
              <w:rPr>
                <w:rFonts w:cs="Arial"/>
              </w:rPr>
            </w:pPr>
            <w:r>
              <w:rPr>
                <w:rFonts w:cs="Arial"/>
              </w:rPr>
              <w:t>Сдача</w:t>
            </w:r>
          </w:p>
        </w:tc>
        <w:tc>
          <w:tcPr>
            <w:tcW w:w="2979" w:type="dxa"/>
          </w:tcPr>
          <w:p w14:paraId="6D7D93C7" w14:textId="77777777" w:rsidR="004F178F" w:rsidRDefault="004F178F" w:rsidP="005A1481">
            <w:pPr>
              <w:rPr>
                <w:rFonts w:cs="Arial"/>
              </w:rPr>
            </w:pPr>
            <w:bookmarkStart w:id="462" w:name="OLE_LINK133"/>
            <w:bookmarkStart w:id="463" w:name="OLE_LINK134"/>
            <w:bookmarkStart w:id="464" w:name="OLE_LINK135"/>
            <w:r>
              <w:rPr>
                <w:rFonts w:cs="Arial"/>
              </w:rPr>
              <w:t>Десятичное число с точностью до 2 символов после точки</w:t>
            </w:r>
            <w:bookmarkEnd w:id="462"/>
            <w:bookmarkEnd w:id="463"/>
            <w:bookmarkEnd w:id="464"/>
          </w:p>
        </w:tc>
      </w:tr>
      <w:tr w:rsidR="004F178F" w:rsidRPr="008F4F86" w14:paraId="2EC1BCDA" w14:textId="77777777" w:rsidTr="005A1481">
        <w:tc>
          <w:tcPr>
            <w:tcW w:w="2465" w:type="dxa"/>
          </w:tcPr>
          <w:p w14:paraId="2E9D9306" w14:textId="77777777" w:rsidR="004F178F" w:rsidRPr="00AD41F6" w:rsidRDefault="004F178F" w:rsidP="005A1481">
            <w:pPr>
              <w:rPr>
                <w:rFonts w:cs="Arial"/>
                <w:lang w:val="en-US"/>
              </w:rPr>
            </w:pPr>
            <w:proofErr w:type="spellStart"/>
            <w:r>
              <w:rPr>
                <w:rFonts w:cs="Arial"/>
                <w:lang w:val="en-US"/>
              </w:rPr>
              <w:t>fp</w:t>
            </w:r>
            <w:proofErr w:type="spellEnd"/>
          </w:p>
        </w:tc>
        <w:tc>
          <w:tcPr>
            <w:tcW w:w="4839" w:type="dxa"/>
          </w:tcPr>
          <w:p w14:paraId="6E1E17F5" w14:textId="77777777" w:rsidR="004F178F" w:rsidRDefault="004F178F" w:rsidP="005A1481">
            <w:pPr>
              <w:rPr>
                <w:rFonts w:cs="Arial"/>
              </w:rPr>
            </w:pPr>
            <w:r w:rsidRPr="00E664C7">
              <w:rPr>
                <w:rFonts w:cs="Arial"/>
              </w:rPr>
              <w:t>Фискальный признак</w:t>
            </w:r>
          </w:p>
        </w:tc>
        <w:tc>
          <w:tcPr>
            <w:tcW w:w="2979" w:type="dxa"/>
          </w:tcPr>
          <w:p w14:paraId="1389F67C" w14:textId="77777777"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14:paraId="1167E00F" w14:textId="77777777" w:rsidTr="005A1481">
        <w:tc>
          <w:tcPr>
            <w:tcW w:w="2465" w:type="dxa"/>
          </w:tcPr>
          <w:p w14:paraId="5976CDD0" w14:textId="77777777"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14:paraId="3DC27D81" w14:textId="77777777"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14:paraId="695588A4" w14:textId="77777777" w:rsidR="009D7C38" w:rsidRDefault="009D7C38" w:rsidP="009D7C38">
            <w:pPr>
              <w:rPr>
                <w:rFonts w:cs="Arial"/>
              </w:rPr>
            </w:pPr>
            <w:r>
              <w:rPr>
                <w:rFonts w:cs="Arial"/>
              </w:rPr>
              <w:t xml:space="preserve">Строка от 1 до 1024 символов или </w:t>
            </w:r>
            <w:r>
              <w:rPr>
                <w:rFonts w:cs="Arial"/>
                <w:lang w:val="en-US"/>
              </w:rPr>
              <w:t>null</w:t>
            </w:r>
          </w:p>
        </w:tc>
      </w:tr>
    </w:tbl>
    <w:p w14:paraId="590B692D" w14:textId="77777777" w:rsidR="004F178F" w:rsidRDefault="004F178F" w:rsidP="004F178F">
      <w:pPr>
        <w:rPr>
          <w:rFonts w:cs="Arial"/>
        </w:rPr>
      </w:pPr>
    </w:p>
    <w:p w14:paraId="25CED95D" w14:textId="77777777" w:rsidR="004F178F" w:rsidRPr="00D91E9D" w:rsidRDefault="004F178F" w:rsidP="004F178F">
      <w:pPr>
        <w:rPr>
          <w:lang w:val="en-US"/>
        </w:rPr>
      </w:pPr>
      <w:bookmarkStart w:id="465" w:name="OLE_LINK287"/>
      <w:bookmarkStart w:id="466" w:name="OLE_LINK288"/>
      <w:r w:rsidRPr="00817738">
        <w:t>Пример</w:t>
      </w:r>
      <w:r w:rsidRPr="00D91E9D">
        <w:rPr>
          <w:lang w:val="en-US"/>
        </w:rPr>
        <w:t xml:space="preserve"> </w:t>
      </w:r>
      <w:r>
        <w:t>ответа</w:t>
      </w:r>
      <w:r w:rsidRPr="00D91E9D">
        <w:rPr>
          <w:lang w:val="en-US"/>
        </w:rPr>
        <w:t>:</w:t>
      </w:r>
    </w:p>
    <w:bookmarkEnd w:id="465"/>
    <w:bookmarkEnd w:id="466"/>
    <w:p w14:paraId="0B757B7D" w14:textId="77777777" w:rsidR="004F178F" w:rsidRPr="00D91E9D" w:rsidRDefault="004F178F" w:rsidP="004F178F">
      <w:pPr>
        <w:rPr>
          <w:rFonts w:cs="Arial"/>
          <w:lang w:val="en-US"/>
        </w:rPr>
      </w:pPr>
    </w:p>
    <w:bookmarkEnd w:id="437"/>
    <w:bookmarkEnd w:id="438"/>
    <w:p w14:paraId="350F0E74"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91E9D">
        <w:rPr>
          <w:rFonts w:ascii="Consolas" w:hAnsi="Consolas" w:cs="Consolas"/>
          <w:color w:val="DFDFBF"/>
          <w:sz w:val="18"/>
          <w:szCs w:val="18"/>
          <w:lang w:val="en-US"/>
        </w:rPr>
        <w:t>{</w:t>
      </w:r>
    </w:p>
    <w:p w14:paraId="1DAA39C8"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91E9D">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"12345678990"</w:t>
      </w:r>
      <w:r w:rsidRPr="00D91E9D">
        <w:rPr>
          <w:rFonts w:ascii="Consolas" w:hAnsi="Consolas" w:cs="Consolas"/>
          <w:color w:val="DFDFBF"/>
          <w:sz w:val="18"/>
          <w:szCs w:val="18"/>
          <w:lang w:val="en-US"/>
        </w:rPr>
        <w:t>,</w:t>
      </w:r>
    </w:p>
    <w:p w14:paraId="267765A1"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91E9D">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"0000000000001358"</w:t>
      </w:r>
      <w:r w:rsidRPr="00D91E9D">
        <w:rPr>
          <w:rFonts w:ascii="Consolas" w:hAnsi="Consolas" w:cs="Consolas"/>
          <w:color w:val="DFDFBF"/>
          <w:sz w:val="18"/>
          <w:szCs w:val="18"/>
          <w:lang w:val="en-US"/>
        </w:rPr>
        <w:t>,</w:t>
      </w:r>
    </w:p>
    <w:p w14:paraId="4D829F43"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lastRenderedPageBreak/>
        <w:t>  </w:t>
      </w:r>
      <w:r w:rsidRPr="00D91E9D">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"0000000400054952"</w:t>
      </w:r>
      <w:r w:rsidRPr="00D91E9D">
        <w:rPr>
          <w:rFonts w:ascii="Consolas" w:hAnsi="Consolas" w:cs="Consolas"/>
          <w:color w:val="DFDFBF"/>
          <w:sz w:val="18"/>
          <w:szCs w:val="18"/>
          <w:lang w:val="en-US"/>
        </w:rPr>
        <w:t>,</w:t>
      </w:r>
    </w:p>
    <w:p w14:paraId="2724BC03"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91E9D">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"9999078900001341"</w:t>
      </w:r>
      <w:r w:rsidRPr="00D91E9D">
        <w:rPr>
          <w:rFonts w:ascii="Consolas" w:hAnsi="Consolas" w:cs="Consolas"/>
          <w:color w:val="DFDFBF"/>
          <w:sz w:val="18"/>
          <w:szCs w:val="18"/>
          <w:lang w:val="en-US"/>
        </w:rPr>
        <w:t>,</w:t>
      </w:r>
    </w:p>
    <w:p w14:paraId="474D7D6E"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91E9D">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D91E9D">
        <w:rPr>
          <w:rFonts w:ascii="Consolas" w:hAnsi="Consolas" w:cs="Consolas"/>
          <w:color w:val="FF007F"/>
          <w:sz w:val="18"/>
          <w:szCs w:val="18"/>
          <w:lang w:val="en-US"/>
        </w:rPr>
        <w:t>\"</w:t>
      </w:r>
      <w:r>
        <w:rPr>
          <w:rFonts w:ascii="Consolas" w:hAnsi="Consolas" w:cs="Consolas"/>
          <w:color w:val="DFAF8F"/>
          <w:sz w:val="18"/>
          <w:szCs w:val="18"/>
        </w:rPr>
        <w:t>Ярус</w:t>
      </w:r>
      <w:r w:rsidRPr="00D91E9D">
        <w:rPr>
          <w:rFonts w:ascii="Consolas" w:hAnsi="Consolas" w:cs="Consolas"/>
          <w:color w:val="FF007F"/>
          <w:sz w:val="18"/>
          <w:szCs w:val="18"/>
          <w:lang w:val="en-US"/>
        </w:rPr>
        <w:t>\"</w:t>
      </w:r>
      <w:r w:rsidRPr="00D91E9D">
        <w:rPr>
          <w:rFonts w:ascii="Consolas" w:hAnsi="Consolas" w:cs="Consolas"/>
          <w:color w:val="DFAF8F"/>
          <w:sz w:val="18"/>
          <w:szCs w:val="18"/>
          <w:lang w:val="en-US"/>
        </w:rPr>
        <w:t>(</w:t>
      </w:r>
      <w:r w:rsidRPr="00D91E9D">
        <w:rPr>
          <w:rFonts w:ascii="Consolas" w:hAnsi="Consolas" w:cs="Consolas"/>
          <w:color w:val="FF007F"/>
          <w:sz w:val="18"/>
          <w:szCs w:val="18"/>
          <w:lang w:val="en-US"/>
        </w:rPr>
        <w:t>\"</w:t>
      </w:r>
      <w:r>
        <w:rPr>
          <w:rFonts w:ascii="Consolas" w:hAnsi="Consolas" w:cs="Consolas"/>
          <w:color w:val="DFAF8F"/>
          <w:sz w:val="18"/>
          <w:szCs w:val="18"/>
        </w:rPr>
        <w:t>ОФД</w:t>
      </w:r>
      <w:r w:rsidRPr="00D91E9D">
        <w:rPr>
          <w:rFonts w:ascii="Consolas" w:hAnsi="Consolas" w:cs="Consolas"/>
          <w:color w:val="DFAF8F"/>
          <w:sz w:val="18"/>
          <w:szCs w:val="18"/>
          <w:lang w:val="en-US"/>
        </w:rPr>
        <w:t>-</w:t>
      </w:r>
      <w:r>
        <w:rPr>
          <w:rFonts w:ascii="Consolas" w:hAnsi="Consolas" w:cs="Consolas"/>
          <w:color w:val="DFAF8F"/>
          <w:sz w:val="18"/>
          <w:szCs w:val="18"/>
        </w:rPr>
        <w:t>Я</w:t>
      </w:r>
      <w:r w:rsidRPr="00D91E9D">
        <w:rPr>
          <w:rFonts w:ascii="Consolas" w:hAnsi="Consolas" w:cs="Consolas"/>
          <w:color w:val="FF007F"/>
          <w:sz w:val="18"/>
          <w:szCs w:val="18"/>
          <w:lang w:val="en-US"/>
        </w:rPr>
        <w:t>\"</w:t>
      </w:r>
      <w:r w:rsidRPr="00D91E9D">
        <w:rPr>
          <w:rFonts w:ascii="Consolas" w:hAnsi="Consolas" w:cs="Consolas"/>
          <w:color w:val="DFAF8F"/>
          <w:sz w:val="18"/>
          <w:szCs w:val="18"/>
          <w:lang w:val="en-US"/>
        </w:rPr>
        <w:t>)"</w:t>
      </w:r>
      <w:r w:rsidRPr="00D91E9D">
        <w:rPr>
          <w:rFonts w:ascii="Consolas" w:hAnsi="Consolas" w:cs="Consolas"/>
          <w:color w:val="DFDFBF"/>
          <w:sz w:val="18"/>
          <w:szCs w:val="18"/>
          <w:lang w:val="en-US"/>
        </w:rPr>
        <w:t>,</w:t>
      </w:r>
    </w:p>
    <w:p w14:paraId="02D1C399"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444987DE"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53EE2DD6"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7361419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companyINN</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14:paraId="751DDEF9"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14:paraId="15FFDB6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14:paraId="13903238"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14:paraId="1DE34C3D"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14:paraId="33F074F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14:paraId="2AC4C38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14:paraId="598F20E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62ED796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14:paraId="4B58706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1ADD6B3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14:paraId="3B6745F2"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14:paraId="03F31F66"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14:paraId="21082E4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51E4F3D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576AB3C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14:paraId="3380AA9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6A1E65D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B36896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14:paraId="66431900"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14:paraId="3722FF40"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54A70374"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263C64B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14:paraId="75F17A34"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14:paraId="4BEA0B09"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6CB632B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4C42CD0"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14:paraId="14F7E02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14:paraId="045E5784"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32500A4B"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43A7A09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14:paraId="10C85CF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71A2DAE6"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0FB496B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14:paraId="1E072A1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14:paraId="13E5DFD7"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14:paraId="74C8F2C6"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5C16948F"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14:paraId="694E0AE3"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7204979B"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14:paraId="3538F9CA"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65D3842F"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14:paraId="7E82FC0D" w14:textId="77777777" w:rsidR="004F178F" w:rsidRPr="009C0B23" w:rsidRDefault="004F178F" w:rsidP="004F178F">
      <w:pPr>
        <w:pStyle w:val="HTML"/>
        <w:shd w:val="clear" w:color="auto" w:fill="333333"/>
        <w:rPr>
          <w:rFonts w:ascii="Consolas" w:hAnsi="Consolas" w:cs="Consolas"/>
          <w:color w:val="DFDFBF"/>
          <w:sz w:val="18"/>
          <w:szCs w:val="18"/>
          <w:rPrChange w:id="467" w:author="Andrey Bogdanov" w:date="2020-08-03T13:54:00Z">
            <w:rPr>
              <w:rFonts w:ascii="Consolas" w:hAnsi="Consolas" w:cs="Consolas"/>
              <w:color w:val="DFDFBF"/>
              <w:sz w:val="18"/>
              <w:szCs w:val="18"/>
              <w:lang w:val="en-US"/>
            </w:rPr>
          </w:rPrChange>
        </w:rPr>
      </w:pPr>
      <w:r w:rsidRPr="00BD0C97">
        <w:rPr>
          <w:rFonts w:ascii="Consolas" w:hAnsi="Consolas" w:cs="Consolas"/>
          <w:color w:val="DFDFBF"/>
          <w:sz w:val="18"/>
          <w:szCs w:val="18"/>
          <w:lang w:val="en-US"/>
        </w:rPr>
        <w:t>  </w:t>
      </w:r>
      <w:r w:rsidRPr="009C0B23">
        <w:rPr>
          <w:rFonts w:ascii="Consolas" w:hAnsi="Consolas" w:cs="Consolas"/>
          <w:color w:val="8ACCCF"/>
          <w:sz w:val="18"/>
          <w:szCs w:val="18"/>
          <w:rPrChange w:id="468" w:author="Andrey Bogdanov" w:date="2020-08-03T13:54:00Z">
            <w:rPr>
              <w:rFonts w:ascii="Consolas" w:hAnsi="Consolas" w:cs="Consolas"/>
              <w:color w:val="8ACCCF"/>
              <w:sz w:val="18"/>
              <w:szCs w:val="18"/>
              <w:lang w:val="en-US"/>
            </w:rPr>
          </w:rPrChange>
        </w:rPr>
        <w:t>"</w:t>
      </w:r>
      <w:proofErr w:type="spellStart"/>
      <w:r w:rsidRPr="00BD0C97">
        <w:rPr>
          <w:rFonts w:ascii="Consolas" w:hAnsi="Consolas" w:cs="Consolas"/>
          <w:color w:val="8ACCCF"/>
          <w:sz w:val="18"/>
          <w:szCs w:val="18"/>
          <w:lang w:val="en-US"/>
        </w:rPr>
        <w:t>fp</w:t>
      </w:r>
      <w:proofErr w:type="spellEnd"/>
      <w:r w:rsidRPr="009C0B23">
        <w:rPr>
          <w:rFonts w:ascii="Consolas" w:hAnsi="Consolas" w:cs="Consolas"/>
          <w:color w:val="8ACCCF"/>
          <w:sz w:val="18"/>
          <w:szCs w:val="18"/>
          <w:rPrChange w:id="469" w:author="Andrey Bogdanov" w:date="2020-08-03T13:54:00Z">
            <w:rPr>
              <w:rFonts w:ascii="Consolas" w:hAnsi="Consolas" w:cs="Consolas"/>
              <w:color w:val="8ACCCF"/>
              <w:sz w:val="18"/>
              <w:szCs w:val="18"/>
              <w:lang w:val="en-US"/>
            </w:rPr>
          </w:rPrChange>
        </w:rPr>
        <w:t>"</w:t>
      </w:r>
      <w:r w:rsidRPr="009C0B23">
        <w:rPr>
          <w:rFonts w:ascii="Consolas" w:hAnsi="Consolas" w:cs="Consolas"/>
          <w:color w:val="DFDFBF"/>
          <w:sz w:val="18"/>
          <w:szCs w:val="18"/>
          <w:rPrChange w:id="470" w:author="Andrey Bogdanov" w:date="2020-08-03T13:54:00Z">
            <w:rPr>
              <w:rFonts w:ascii="Consolas" w:hAnsi="Consolas" w:cs="Consolas"/>
              <w:color w:val="DFDFBF"/>
              <w:sz w:val="18"/>
              <w:szCs w:val="18"/>
              <w:lang w:val="en-US"/>
            </w:rPr>
          </w:rPrChange>
        </w:rPr>
        <w:t>:</w:t>
      </w:r>
      <w:r w:rsidRPr="00BD0C97">
        <w:rPr>
          <w:rFonts w:ascii="Consolas" w:hAnsi="Consolas" w:cs="Consolas"/>
          <w:color w:val="DFDFBF"/>
          <w:sz w:val="18"/>
          <w:szCs w:val="18"/>
          <w:lang w:val="en-US"/>
        </w:rPr>
        <w:t> </w:t>
      </w:r>
      <w:r w:rsidRPr="009C0B23">
        <w:rPr>
          <w:rFonts w:ascii="Consolas" w:hAnsi="Consolas" w:cs="Consolas"/>
          <w:color w:val="DFAF8F"/>
          <w:sz w:val="18"/>
          <w:szCs w:val="18"/>
          <w:rPrChange w:id="471" w:author="Andrey Bogdanov" w:date="2020-08-03T13:54:00Z">
            <w:rPr>
              <w:rFonts w:ascii="Consolas" w:hAnsi="Consolas" w:cs="Consolas"/>
              <w:color w:val="DFAF8F"/>
              <w:sz w:val="18"/>
              <w:szCs w:val="18"/>
              <w:lang w:val="en-US"/>
            </w:rPr>
          </w:rPrChange>
        </w:rPr>
        <w:t>"2364009522"</w:t>
      </w:r>
    </w:p>
    <w:p w14:paraId="020C7E08" w14:textId="77777777" w:rsidR="004F178F" w:rsidRPr="009C0B23" w:rsidRDefault="004F178F" w:rsidP="004F178F">
      <w:pPr>
        <w:pStyle w:val="HTML"/>
        <w:shd w:val="clear" w:color="auto" w:fill="333333"/>
        <w:rPr>
          <w:rFonts w:ascii="Consolas" w:hAnsi="Consolas" w:cs="Consolas"/>
          <w:color w:val="DFDFBF"/>
          <w:sz w:val="18"/>
          <w:szCs w:val="18"/>
          <w:rPrChange w:id="472" w:author="Andrey Bogdanov" w:date="2020-08-03T13:54:00Z">
            <w:rPr>
              <w:rFonts w:ascii="Consolas" w:hAnsi="Consolas" w:cs="Consolas"/>
              <w:color w:val="DFDFBF"/>
              <w:sz w:val="18"/>
              <w:szCs w:val="18"/>
              <w:lang w:val="en-US"/>
            </w:rPr>
          </w:rPrChange>
        </w:rPr>
      </w:pPr>
      <w:r w:rsidRPr="009C0B23">
        <w:rPr>
          <w:rFonts w:ascii="Consolas" w:hAnsi="Consolas" w:cs="Consolas"/>
          <w:color w:val="DFDFBF"/>
          <w:sz w:val="18"/>
          <w:szCs w:val="18"/>
          <w:rPrChange w:id="473" w:author="Andrey Bogdanov" w:date="2020-08-03T13:54:00Z">
            <w:rPr>
              <w:rFonts w:ascii="Consolas" w:hAnsi="Consolas" w:cs="Consolas"/>
              <w:color w:val="DFDFBF"/>
              <w:sz w:val="18"/>
              <w:szCs w:val="18"/>
              <w:lang w:val="en-US"/>
            </w:rPr>
          </w:rPrChange>
        </w:rPr>
        <w:t>}</w:t>
      </w:r>
    </w:p>
    <w:p w14:paraId="344B9D66" w14:textId="77777777" w:rsidR="004F178F" w:rsidRPr="009C0B23" w:rsidRDefault="004F178F" w:rsidP="004F178F">
      <w:pPr>
        <w:spacing w:after="160" w:line="259" w:lineRule="auto"/>
        <w:rPr>
          <w:rFonts w:ascii="Consolas" w:eastAsiaTheme="minorHAnsi" w:hAnsi="Consolas" w:cs="Consolas"/>
          <w:color w:val="000000"/>
          <w:sz w:val="19"/>
          <w:szCs w:val="19"/>
          <w:lang w:eastAsia="en-US"/>
          <w:rPrChange w:id="474" w:author="Andrey Bogdanov" w:date="2020-08-03T13:54:00Z">
            <w:rPr>
              <w:rFonts w:ascii="Consolas" w:eastAsiaTheme="minorHAnsi" w:hAnsi="Consolas" w:cs="Consolas"/>
              <w:color w:val="000000"/>
              <w:sz w:val="19"/>
              <w:szCs w:val="19"/>
              <w:lang w:val="en-US" w:eastAsia="en-US"/>
            </w:rPr>
          </w:rPrChange>
        </w:rPr>
      </w:pPr>
    </w:p>
    <w:p w14:paraId="53E21724" w14:textId="77777777" w:rsidR="004F178F" w:rsidRPr="009C0B23" w:rsidRDefault="004F178F" w:rsidP="004F178F">
      <w:pPr>
        <w:spacing w:after="160" w:line="259" w:lineRule="auto"/>
        <w:rPr>
          <w:rFonts w:ascii="Consolas" w:eastAsiaTheme="minorHAnsi" w:hAnsi="Consolas" w:cs="Consolas"/>
          <w:color w:val="000000"/>
          <w:sz w:val="19"/>
          <w:szCs w:val="19"/>
          <w:lang w:eastAsia="en-US"/>
          <w:rPrChange w:id="475" w:author="Andrey Bogdanov" w:date="2020-08-03T13:54:00Z">
            <w:rPr>
              <w:rFonts w:ascii="Consolas" w:eastAsiaTheme="minorHAnsi" w:hAnsi="Consolas" w:cs="Consolas"/>
              <w:color w:val="000000"/>
              <w:sz w:val="19"/>
              <w:szCs w:val="19"/>
              <w:lang w:val="en-US" w:eastAsia="en-US"/>
            </w:rPr>
          </w:rPrChange>
        </w:rPr>
      </w:pPr>
      <w:r w:rsidRPr="009C0B23">
        <w:rPr>
          <w:rFonts w:ascii="Consolas" w:eastAsiaTheme="minorHAnsi" w:hAnsi="Consolas" w:cs="Consolas"/>
          <w:color w:val="000000"/>
          <w:sz w:val="19"/>
          <w:szCs w:val="19"/>
          <w:lang w:eastAsia="en-US"/>
          <w:rPrChange w:id="476" w:author="Andrey Bogdanov" w:date="2020-08-03T13:54:00Z">
            <w:rPr>
              <w:rFonts w:ascii="Consolas" w:eastAsiaTheme="minorHAnsi" w:hAnsi="Consolas" w:cs="Consolas"/>
              <w:color w:val="000000"/>
              <w:sz w:val="19"/>
              <w:szCs w:val="19"/>
              <w:lang w:val="en-US" w:eastAsia="en-US"/>
            </w:rPr>
          </w:rPrChange>
        </w:rPr>
        <w:br w:type="page"/>
      </w:r>
    </w:p>
    <w:p w14:paraId="239E9CB1" w14:textId="77777777" w:rsidR="004F178F" w:rsidRPr="00391032" w:rsidRDefault="004F178F" w:rsidP="004F178F">
      <w:pPr>
        <w:pStyle w:val="2"/>
      </w:pPr>
      <w:bookmarkStart w:id="477" w:name="_Toc507539861"/>
      <w:bookmarkStart w:id="478" w:name="_Toc27489467"/>
      <w:r w:rsidRPr="00391032">
        <w:lastRenderedPageBreak/>
        <w:t xml:space="preserve">2.3 </w:t>
      </w:r>
      <w:r>
        <w:t>Создания</w:t>
      </w:r>
      <w:r w:rsidRPr="00391032">
        <w:t xml:space="preserve"> </w:t>
      </w:r>
      <w:r>
        <w:t>чека</w:t>
      </w:r>
      <w:r w:rsidRPr="00391032">
        <w:t xml:space="preserve"> </w:t>
      </w:r>
      <w:r>
        <w:t>коррекции</w:t>
      </w:r>
      <w:bookmarkEnd w:id="477"/>
      <w:bookmarkEnd w:id="478"/>
    </w:p>
    <w:p w14:paraId="16EDF943" w14:textId="77777777" w:rsidR="004F178F" w:rsidRDefault="004F178F" w:rsidP="004F178F">
      <w:pPr>
        <w:rPr>
          <w:rFonts w:cs="Arial"/>
        </w:rPr>
      </w:pPr>
      <w:r>
        <w:rPr>
          <w:rFonts w:cs="Arial"/>
        </w:rPr>
        <w:t xml:space="preserve">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w:t>
      </w:r>
      <w:proofErr w:type="gramStart"/>
      <w:r>
        <w:rPr>
          <w:rFonts w:cs="Arial"/>
        </w:rPr>
        <w:t>коррекции(</w:t>
      </w:r>
      <w:proofErr w:type="gramEnd"/>
      <w:r>
        <w:rPr>
          <w:rFonts w:cs="Arial"/>
        </w:rPr>
        <w:t>п.2.4). Плюс, данный идентификатор обеспечивает идемпотентность запросов.</w:t>
      </w:r>
    </w:p>
    <w:p w14:paraId="42803357" w14:textId="77777777" w:rsidR="004F178F" w:rsidRDefault="004F178F" w:rsidP="004F178F">
      <w:pPr>
        <w:rPr>
          <w:rFonts w:cs="Arial"/>
        </w:rPr>
      </w:pPr>
      <w:r>
        <w:rPr>
          <w:rFonts w:cs="Arial"/>
        </w:rPr>
        <w:t>Идентификатор должен быть уникальным в пределах организации.</w:t>
      </w:r>
    </w:p>
    <w:p w14:paraId="4B3E6CB1" w14:textId="77777777"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14:paraId="34DCA535" w14:textId="77777777"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14:paraId="0FBAB31B" w14:textId="77777777"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14:paraId="0875C5EA" w14:textId="77777777" w:rsidR="004F178F" w:rsidRPr="00C16811" w:rsidRDefault="004F178F" w:rsidP="004F178F">
      <w:pPr>
        <w:rPr>
          <w:rFonts w:cs="Arial"/>
        </w:rPr>
      </w:pPr>
    </w:p>
    <w:p w14:paraId="293650D7" w14:textId="77777777"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479" w:name="OLE_LINK103"/>
      <w:bookmarkStart w:id="480" w:name="OLE_LINK104"/>
      <w:bookmarkStart w:id="481" w:name="OLE_LINK105"/>
      <w:r>
        <w:rPr>
          <w:rFonts w:cs="Arial"/>
          <w:b/>
          <w:lang w:val="en-US"/>
        </w:rPr>
        <w:t>corrections</w:t>
      </w:r>
      <w:bookmarkEnd w:id="479"/>
      <w:bookmarkEnd w:id="480"/>
      <w:bookmarkEnd w:id="481"/>
      <w:r>
        <w:rPr>
          <w:rFonts w:cs="Arial"/>
          <w:b/>
          <w:lang w:val="en-US"/>
        </w:rPr>
        <w:t>/</w:t>
      </w:r>
    </w:p>
    <w:p w14:paraId="23C80FBD" w14:textId="77777777" w:rsidR="004F178F" w:rsidRPr="006A64D3" w:rsidRDefault="004F178F" w:rsidP="004F178F">
      <w:pPr>
        <w:rPr>
          <w:rFonts w:cs="Arial"/>
          <w:lang w:val="en-US"/>
        </w:rPr>
      </w:pPr>
    </w:p>
    <w:p w14:paraId="4D109203" w14:textId="77777777" w:rsidR="004F178F" w:rsidRDefault="004F178F" w:rsidP="004F178F">
      <w:pPr>
        <w:pStyle w:val="3"/>
        <w:rPr>
          <w:rFonts w:ascii="Verdana" w:hAnsi="Verdana" w:cs="Arial"/>
        </w:rPr>
      </w:pPr>
      <w:bookmarkStart w:id="482" w:name="_Toc507539862"/>
      <w:bookmarkStart w:id="483" w:name="_Toc27489468"/>
      <w:r>
        <w:t>2.3.1 Тело запроса</w:t>
      </w:r>
      <w:bookmarkEnd w:id="482"/>
      <w:bookmarkEnd w:id="483"/>
    </w:p>
    <w:tbl>
      <w:tblPr>
        <w:tblStyle w:val="a4"/>
        <w:tblW w:w="10881" w:type="dxa"/>
        <w:tblLook w:val="04A0" w:firstRow="1" w:lastRow="0" w:firstColumn="1" w:lastColumn="0" w:noHBand="0" w:noVBand="1"/>
      </w:tblPr>
      <w:tblGrid>
        <w:gridCol w:w="1813"/>
        <w:gridCol w:w="5950"/>
        <w:gridCol w:w="3118"/>
      </w:tblGrid>
      <w:tr w:rsidR="004F178F" w:rsidRPr="008F4F86" w14:paraId="41FB97C7" w14:textId="77777777" w:rsidTr="005A1481">
        <w:tc>
          <w:tcPr>
            <w:tcW w:w="1813" w:type="dxa"/>
          </w:tcPr>
          <w:p w14:paraId="0FBE5A74" w14:textId="77777777" w:rsidR="004F178F" w:rsidRPr="009E5CA4" w:rsidRDefault="004F178F" w:rsidP="005A1481">
            <w:pPr>
              <w:rPr>
                <w:rFonts w:cs="Arial"/>
                <w:lang w:val="en-US"/>
              </w:rPr>
            </w:pPr>
            <w:r>
              <w:rPr>
                <w:rFonts w:cs="Arial"/>
                <w:lang w:val="en-US"/>
              </w:rPr>
              <w:t>id</w:t>
            </w:r>
          </w:p>
        </w:tc>
        <w:tc>
          <w:tcPr>
            <w:tcW w:w="5950" w:type="dxa"/>
          </w:tcPr>
          <w:p w14:paraId="14A0D40F" w14:textId="77777777" w:rsidR="004F178F" w:rsidRPr="00DF451F" w:rsidRDefault="004F178F" w:rsidP="005A1481">
            <w:pPr>
              <w:rPr>
                <w:rFonts w:cs="Arial"/>
              </w:rPr>
            </w:pPr>
            <w:r>
              <w:rPr>
                <w:rFonts w:cs="Arial"/>
              </w:rPr>
              <w:t>Идентификатор документа</w:t>
            </w:r>
          </w:p>
        </w:tc>
        <w:tc>
          <w:tcPr>
            <w:tcW w:w="3118" w:type="dxa"/>
          </w:tcPr>
          <w:p w14:paraId="78F3F499" w14:textId="77777777"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14:paraId="41939042" w14:textId="77777777" w:rsidTr="005A1481">
        <w:tc>
          <w:tcPr>
            <w:tcW w:w="1813" w:type="dxa"/>
          </w:tcPr>
          <w:p w14:paraId="6BFA936B" w14:textId="77777777" w:rsidR="004F178F" w:rsidRPr="0000532B" w:rsidRDefault="004F178F" w:rsidP="005A1481">
            <w:pPr>
              <w:rPr>
                <w:rFonts w:cs="Arial"/>
              </w:rPr>
            </w:pPr>
            <w:r>
              <w:rPr>
                <w:rFonts w:cs="Arial"/>
                <w:lang w:val="en-US"/>
              </w:rPr>
              <w:t>Inn</w:t>
            </w:r>
          </w:p>
        </w:tc>
        <w:tc>
          <w:tcPr>
            <w:tcW w:w="5950" w:type="dxa"/>
          </w:tcPr>
          <w:p w14:paraId="06F65FD1" w14:textId="77777777" w:rsidR="004F178F" w:rsidRPr="00B2081D" w:rsidRDefault="004F178F" w:rsidP="005A1481">
            <w:pPr>
              <w:rPr>
                <w:rFonts w:cs="Arial"/>
              </w:rPr>
            </w:pPr>
            <w:r>
              <w:rPr>
                <w:rFonts w:cs="Arial"/>
              </w:rPr>
              <w:t>ИНН организации, для которой пробивается чек</w:t>
            </w:r>
          </w:p>
        </w:tc>
        <w:tc>
          <w:tcPr>
            <w:tcW w:w="3118" w:type="dxa"/>
          </w:tcPr>
          <w:p w14:paraId="34C696CA" w14:textId="77777777" w:rsidR="004F178F" w:rsidRDefault="004F178F" w:rsidP="005A1481">
            <w:pPr>
              <w:rPr>
                <w:rFonts w:cs="Arial"/>
              </w:rPr>
            </w:pPr>
            <w:bookmarkStart w:id="484" w:name="OLE_LINK166"/>
            <w:bookmarkStart w:id="485" w:name="OLE_LINK167"/>
            <w:r>
              <w:rPr>
                <w:rFonts w:cs="Arial"/>
              </w:rPr>
              <w:t>Строка</w:t>
            </w:r>
            <w:r w:rsidRPr="0000532B">
              <w:rPr>
                <w:rFonts w:cs="Arial"/>
              </w:rPr>
              <w:t xml:space="preserve"> 10 </w:t>
            </w:r>
            <w:r>
              <w:rPr>
                <w:rFonts w:cs="Arial"/>
              </w:rPr>
              <w:t>или 12 символов</w:t>
            </w:r>
            <w:bookmarkEnd w:id="484"/>
            <w:bookmarkEnd w:id="485"/>
            <w:r w:rsidR="0000532B">
              <w:rPr>
                <w:rFonts w:cs="Arial"/>
              </w:rPr>
              <w:t>. Параметр обязательный.</w:t>
            </w:r>
          </w:p>
        </w:tc>
      </w:tr>
      <w:tr w:rsidR="004F178F" w:rsidRPr="008F4F86" w14:paraId="2F080E66" w14:textId="77777777" w:rsidTr="005A1481">
        <w:tc>
          <w:tcPr>
            <w:tcW w:w="1813" w:type="dxa"/>
          </w:tcPr>
          <w:p w14:paraId="55121BC0" w14:textId="77777777" w:rsidR="004F178F" w:rsidRPr="0000532B" w:rsidRDefault="004F178F" w:rsidP="005A1481">
            <w:pPr>
              <w:rPr>
                <w:rFonts w:cs="Arial"/>
              </w:rPr>
            </w:pPr>
            <w:r>
              <w:rPr>
                <w:rFonts w:cs="Arial"/>
                <w:lang w:val="en-US"/>
              </w:rPr>
              <w:t>group</w:t>
            </w:r>
          </w:p>
        </w:tc>
        <w:tc>
          <w:tcPr>
            <w:tcW w:w="5950" w:type="dxa"/>
          </w:tcPr>
          <w:p w14:paraId="32BF848B" w14:textId="77777777"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14:paraId="784CA2A2" w14:textId="77777777"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14:paraId="582B12BA" w14:textId="77777777" w:rsidTr="005A1481">
        <w:tc>
          <w:tcPr>
            <w:tcW w:w="1813" w:type="dxa"/>
          </w:tcPr>
          <w:p w14:paraId="631D281C" w14:textId="77777777" w:rsidR="004F178F" w:rsidRPr="008F4F86" w:rsidRDefault="004F178F" w:rsidP="005A1481">
            <w:pPr>
              <w:rPr>
                <w:rFonts w:cs="Arial"/>
                <w:lang w:val="en-US"/>
              </w:rPr>
            </w:pPr>
            <w:r>
              <w:rPr>
                <w:rFonts w:cs="Arial"/>
                <w:lang w:val="en-US"/>
              </w:rPr>
              <w:t>content</w:t>
            </w:r>
          </w:p>
        </w:tc>
        <w:tc>
          <w:tcPr>
            <w:tcW w:w="5950" w:type="dxa"/>
          </w:tcPr>
          <w:p w14:paraId="709897D4" w14:textId="77777777" w:rsidR="004F178F" w:rsidRPr="00EB31B9" w:rsidRDefault="004F178F" w:rsidP="005A1481">
            <w:pPr>
              <w:rPr>
                <w:rFonts w:cs="Arial"/>
              </w:rPr>
            </w:pPr>
            <w:r>
              <w:rPr>
                <w:rFonts w:cs="Arial"/>
              </w:rPr>
              <w:t>Содержимое документа</w:t>
            </w:r>
          </w:p>
        </w:tc>
        <w:tc>
          <w:tcPr>
            <w:tcW w:w="3118" w:type="dxa"/>
          </w:tcPr>
          <w:p w14:paraId="2905A22B" w14:textId="77777777" w:rsidR="004F178F" w:rsidRPr="00525F22" w:rsidRDefault="004F178F" w:rsidP="005A1481">
            <w:pPr>
              <w:rPr>
                <w:rFonts w:cs="Arial"/>
              </w:rPr>
            </w:pPr>
            <w:r>
              <w:rPr>
                <w:rFonts w:cs="Arial"/>
              </w:rPr>
              <w:t>Структура п.2.3.1.1</w:t>
            </w:r>
          </w:p>
        </w:tc>
      </w:tr>
      <w:tr w:rsidR="004F178F" w:rsidRPr="008F4F86" w14:paraId="784E0BEE" w14:textId="77777777" w:rsidTr="005A1481">
        <w:tc>
          <w:tcPr>
            <w:tcW w:w="1813" w:type="dxa"/>
          </w:tcPr>
          <w:p w14:paraId="077A51E0" w14:textId="77777777" w:rsidR="004F178F" w:rsidRDefault="004F178F" w:rsidP="005A1481">
            <w:pPr>
              <w:rPr>
                <w:rFonts w:cs="Arial"/>
                <w:lang w:val="en-US"/>
              </w:rPr>
            </w:pPr>
            <w:r>
              <w:rPr>
                <w:rFonts w:cs="Arial"/>
                <w:lang w:val="en-US"/>
              </w:rPr>
              <w:t>key</w:t>
            </w:r>
          </w:p>
        </w:tc>
        <w:tc>
          <w:tcPr>
            <w:tcW w:w="5950" w:type="dxa"/>
          </w:tcPr>
          <w:p w14:paraId="7AA3ABDA" w14:textId="77777777"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14:paraId="7404D436" w14:textId="77777777"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14:paraId="4CEAE329" w14:textId="77777777" w:rsidTr="005A1481">
        <w:tc>
          <w:tcPr>
            <w:tcW w:w="1813" w:type="dxa"/>
          </w:tcPr>
          <w:p w14:paraId="652CB473" w14:textId="77777777" w:rsidR="009D7C38" w:rsidRPr="009D7C38" w:rsidRDefault="009D7C38" w:rsidP="009D7C38">
            <w:pPr>
              <w:rPr>
                <w:rFonts w:cs="Arial"/>
                <w:lang w:val="en-US"/>
              </w:rPr>
            </w:pPr>
            <w:proofErr w:type="spellStart"/>
            <w:r>
              <w:rPr>
                <w:rFonts w:cs="Arial"/>
                <w:lang w:val="en-US"/>
              </w:rPr>
              <w:t>callbackUrl</w:t>
            </w:r>
            <w:proofErr w:type="spellEnd"/>
          </w:p>
        </w:tc>
        <w:tc>
          <w:tcPr>
            <w:tcW w:w="5950" w:type="dxa"/>
          </w:tcPr>
          <w:p w14:paraId="7F139DE1" w14:textId="77777777"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14:paraId="2E9CB57A" w14:textId="77777777" w:rsidR="009D7C38" w:rsidRDefault="009D7C38" w:rsidP="009D7C38">
            <w:pPr>
              <w:rPr>
                <w:rFonts w:cs="Arial"/>
              </w:rPr>
            </w:pPr>
            <w:r>
              <w:rPr>
                <w:rFonts w:cs="Arial"/>
              </w:rPr>
              <w:t xml:space="preserve">Строка от 1 до 1024 символов или </w:t>
            </w:r>
            <w:r>
              <w:rPr>
                <w:rFonts w:cs="Arial"/>
                <w:lang w:val="en-US"/>
              </w:rPr>
              <w:t>null</w:t>
            </w:r>
          </w:p>
        </w:tc>
      </w:tr>
    </w:tbl>
    <w:p w14:paraId="6A196D90" w14:textId="77777777" w:rsidR="004F178F" w:rsidRDefault="004F178F" w:rsidP="004F178F"/>
    <w:p w14:paraId="6C8D2D10" w14:textId="77777777" w:rsidR="004F178F" w:rsidRPr="00C16811" w:rsidRDefault="004F178F" w:rsidP="004F178F">
      <w:pPr>
        <w:pStyle w:val="3"/>
      </w:pPr>
      <w:bookmarkStart w:id="486" w:name="_Toc507539863"/>
      <w:bookmarkStart w:id="487" w:name="_Toc27489469"/>
      <w:r>
        <w:rPr>
          <w:rFonts w:cs="Arial"/>
        </w:rPr>
        <w:t>2.3.1.1</w:t>
      </w:r>
      <w:r>
        <w:t xml:space="preserve"> Содержимое документа</w:t>
      </w:r>
      <w:bookmarkEnd w:id="486"/>
      <w:bookmarkEnd w:id="487"/>
    </w:p>
    <w:tbl>
      <w:tblPr>
        <w:tblStyle w:val="a4"/>
        <w:tblW w:w="10881" w:type="dxa"/>
        <w:tblLayout w:type="fixed"/>
        <w:tblLook w:val="04A0" w:firstRow="1" w:lastRow="0" w:firstColumn="1" w:lastColumn="0" w:noHBand="0" w:noVBand="1"/>
      </w:tblPr>
      <w:tblGrid>
        <w:gridCol w:w="2660"/>
        <w:gridCol w:w="5103"/>
        <w:gridCol w:w="3118"/>
      </w:tblGrid>
      <w:tr w:rsidR="004F178F" w:rsidRPr="008F4F86" w14:paraId="70FB8969" w14:textId="77777777" w:rsidTr="005A1481">
        <w:tc>
          <w:tcPr>
            <w:tcW w:w="2660" w:type="dxa"/>
          </w:tcPr>
          <w:p w14:paraId="7F06B366" w14:textId="77777777" w:rsidR="004F178F" w:rsidRPr="00DF451F" w:rsidRDefault="004F178F" w:rsidP="005A1481">
            <w:pPr>
              <w:rPr>
                <w:rFonts w:cs="Arial"/>
                <w:lang w:val="en-US"/>
              </w:rPr>
            </w:pPr>
            <w:bookmarkStart w:id="488" w:name="_Hlk490849500"/>
            <w:proofErr w:type="spellStart"/>
            <w:r>
              <w:rPr>
                <w:rFonts w:cs="Arial"/>
                <w:lang w:val="en-US"/>
              </w:rPr>
              <w:t>correctionType</w:t>
            </w:r>
            <w:proofErr w:type="spellEnd"/>
          </w:p>
        </w:tc>
        <w:tc>
          <w:tcPr>
            <w:tcW w:w="5103" w:type="dxa"/>
          </w:tcPr>
          <w:p w14:paraId="3F1D422C" w14:textId="77777777" w:rsidR="004F178F" w:rsidRPr="00CA7F3F" w:rsidRDefault="004F178F" w:rsidP="005A1481">
            <w:pPr>
              <w:rPr>
                <w:rFonts w:cs="Arial"/>
              </w:rPr>
            </w:pPr>
            <w:bookmarkStart w:id="489" w:name="OLE_LINK378"/>
            <w:bookmarkStart w:id="490"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14:paraId="60805E09" w14:textId="77777777"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14:paraId="37A4671F" w14:textId="77777777"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489"/>
            <w:bookmarkEnd w:id="490"/>
          </w:p>
        </w:tc>
        <w:tc>
          <w:tcPr>
            <w:tcW w:w="3118" w:type="dxa"/>
          </w:tcPr>
          <w:p w14:paraId="3914E0A9" w14:textId="77777777"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14:paraId="4C1B72CD" w14:textId="77777777" w:rsidTr="005A1481">
        <w:tc>
          <w:tcPr>
            <w:tcW w:w="2660" w:type="dxa"/>
          </w:tcPr>
          <w:p w14:paraId="7CD36F10" w14:textId="77777777" w:rsidR="004F178F" w:rsidRPr="00981BE5" w:rsidRDefault="004F178F" w:rsidP="005A1481">
            <w:pPr>
              <w:rPr>
                <w:rFonts w:cs="Arial"/>
              </w:rPr>
            </w:pPr>
            <w:bookmarkStart w:id="491" w:name="_Hlk491086840"/>
            <w:bookmarkEnd w:id="488"/>
            <w:r>
              <w:rPr>
                <w:rFonts w:cs="Arial"/>
                <w:lang w:val="en-US"/>
              </w:rPr>
              <w:t>type</w:t>
            </w:r>
          </w:p>
        </w:tc>
        <w:tc>
          <w:tcPr>
            <w:tcW w:w="5103" w:type="dxa"/>
          </w:tcPr>
          <w:p w14:paraId="5658A4A2" w14:textId="77777777" w:rsidR="004F178F" w:rsidRDefault="004F178F" w:rsidP="005A1481">
            <w:pPr>
              <w:rPr>
                <w:rFonts w:cs="Arial"/>
              </w:rPr>
            </w:pPr>
            <w:bookmarkStart w:id="492" w:name="OLE_LINK380"/>
            <w:bookmarkStart w:id="493" w:name="OLE_LINK381"/>
            <w:r>
              <w:rPr>
                <w:rFonts w:cs="Arial"/>
              </w:rPr>
              <w:t>Признак расчета, 1054:</w:t>
            </w:r>
          </w:p>
          <w:p w14:paraId="21B0C361" w14:textId="77777777" w:rsidR="004F178F" w:rsidRPr="006E111B" w:rsidRDefault="004F178F" w:rsidP="005A1481">
            <w:pPr>
              <w:ind w:left="295"/>
              <w:rPr>
                <w:rFonts w:cs="Arial"/>
              </w:rPr>
            </w:pPr>
            <w:r w:rsidRPr="00981BE5">
              <w:rPr>
                <w:rFonts w:cs="Arial"/>
              </w:rPr>
              <w:t xml:space="preserve">1. </w:t>
            </w:r>
            <w:r w:rsidRPr="006E111B">
              <w:rPr>
                <w:rFonts w:cs="Arial"/>
              </w:rPr>
              <w:t>Приход</w:t>
            </w:r>
          </w:p>
          <w:p w14:paraId="154422A1" w14:textId="77777777" w:rsidR="004F178F" w:rsidRPr="00EB31B9" w:rsidRDefault="004F178F" w:rsidP="005A1481">
            <w:pPr>
              <w:ind w:left="295"/>
              <w:rPr>
                <w:rFonts w:cs="Arial"/>
              </w:rPr>
            </w:pPr>
            <w:r w:rsidRPr="00981BE5">
              <w:rPr>
                <w:rFonts w:cs="Arial"/>
              </w:rPr>
              <w:t xml:space="preserve">3. </w:t>
            </w:r>
            <w:r w:rsidRPr="006E111B">
              <w:rPr>
                <w:rFonts w:cs="Arial"/>
              </w:rPr>
              <w:t>Расход</w:t>
            </w:r>
            <w:bookmarkEnd w:id="492"/>
            <w:bookmarkEnd w:id="493"/>
          </w:p>
        </w:tc>
        <w:tc>
          <w:tcPr>
            <w:tcW w:w="3118" w:type="dxa"/>
          </w:tcPr>
          <w:p w14:paraId="71F12B6A" w14:textId="77777777" w:rsidR="004F178F" w:rsidRDefault="004F178F" w:rsidP="005A1481">
            <w:pPr>
              <w:rPr>
                <w:rFonts w:cs="Arial"/>
              </w:rPr>
            </w:pPr>
            <w:bookmarkStart w:id="494" w:name="OLE_LINK154"/>
            <w:bookmarkStart w:id="495" w:name="OLE_LINK155"/>
            <w:bookmarkStart w:id="496" w:name="OLE_LINK156"/>
            <w:r>
              <w:rPr>
                <w:rFonts w:cs="Arial"/>
              </w:rPr>
              <w:t>Число</w:t>
            </w:r>
            <w:bookmarkEnd w:id="494"/>
            <w:bookmarkEnd w:id="495"/>
            <w:bookmarkEnd w:id="496"/>
            <w:r w:rsidR="0000532B">
              <w:rPr>
                <w:rFonts w:cs="Arial"/>
              </w:rPr>
              <w:t>. Параметр обязательный.</w:t>
            </w:r>
          </w:p>
        </w:tc>
      </w:tr>
      <w:bookmarkEnd w:id="491"/>
      <w:tr w:rsidR="00B57E6D" w:rsidRPr="008F4F86" w14:paraId="1E4AC71F" w14:textId="77777777" w:rsidTr="005A1481">
        <w:tc>
          <w:tcPr>
            <w:tcW w:w="2660" w:type="dxa"/>
          </w:tcPr>
          <w:p w14:paraId="540FEE86" w14:textId="77777777" w:rsidR="00B57E6D" w:rsidRPr="00981BE5" w:rsidRDefault="00B57E6D" w:rsidP="005A1481">
            <w:pPr>
              <w:rPr>
                <w:rFonts w:cs="Arial"/>
              </w:rPr>
            </w:pPr>
            <w:r>
              <w:rPr>
                <w:rFonts w:cs="Arial"/>
                <w:lang w:val="en-US"/>
              </w:rPr>
              <w:t>c</w:t>
            </w:r>
            <w:proofErr w:type="spellStart"/>
            <w:r w:rsidRPr="00CA7F3F">
              <w:rPr>
                <w:rFonts w:cs="Arial"/>
              </w:rPr>
              <w:t>auseDocumentDate</w:t>
            </w:r>
            <w:proofErr w:type="spellEnd"/>
          </w:p>
        </w:tc>
        <w:tc>
          <w:tcPr>
            <w:tcW w:w="5103" w:type="dxa"/>
          </w:tcPr>
          <w:p w14:paraId="023E7289" w14:textId="77777777" w:rsidR="00B57E6D" w:rsidRDefault="00B57E6D" w:rsidP="005A1481">
            <w:pPr>
              <w:rPr>
                <w:rFonts w:cs="Arial"/>
              </w:rPr>
            </w:pPr>
            <w:bookmarkStart w:id="497" w:name="OLE_LINK384"/>
            <w:bookmarkStart w:id="498"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97"/>
            <w:bookmarkEnd w:id="498"/>
          </w:p>
          <w:p w14:paraId="30BC9BCE" w14:textId="77777777" w:rsidR="00B57E6D" w:rsidRDefault="00B57E6D" w:rsidP="005A1481">
            <w:pPr>
              <w:rPr>
                <w:rFonts w:cs="Arial"/>
              </w:rPr>
            </w:pPr>
            <w:r w:rsidRPr="00592356">
              <w:rPr>
                <w:rFonts w:cs="Arial"/>
              </w:rPr>
              <w:t>В данном реквизите время всегда указывать, как 00:00:00</w:t>
            </w:r>
          </w:p>
        </w:tc>
        <w:tc>
          <w:tcPr>
            <w:tcW w:w="3118" w:type="dxa"/>
          </w:tcPr>
          <w:p w14:paraId="4EB203DB" w14:textId="77777777" w:rsidR="00B57E6D" w:rsidRPr="00CA7F3F" w:rsidRDefault="00B57E6D" w:rsidP="001335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Параметр обязательный.</w:t>
            </w:r>
          </w:p>
        </w:tc>
      </w:tr>
      <w:tr w:rsidR="00B57E6D" w:rsidRPr="008F4F86" w14:paraId="20E90E4C" w14:textId="77777777" w:rsidTr="005A1481">
        <w:tc>
          <w:tcPr>
            <w:tcW w:w="2660" w:type="dxa"/>
          </w:tcPr>
          <w:p w14:paraId="35C5AC94" w14:textId="77777777" w:rsidR="00B57E6D" w:rsidRPr="008F4F86" w:rsidRDefault="00B57E6D" w:rsidP="005A1481">
            <w:pPr>
              <w:rPr>
                <w:rFonts w:cs="Arial"/>
                <w:lang w:val="en-US"/>
              </w:rPr>
            </w:pPr>
            <w:r>
              <w:rPr>
                <w:rFonts w:cs="Arial"/>
                <w:lang w:val="en-US"/>
              </w:rPr>
              <w:t>c</w:t>
            </w:r>
            <w:proofErr w:type="spellStart"/>
            <w:r w:rsidRPr="00CA7F3F">
              <w:rPr>
                <w:rFonts w:cs="Arial"/>
              </w:rPr>
              <w:t>auseDocumentNumber</w:t>
            </w:r>
            <w:proofErr w:type="spellEnd"/>
          </w:p>
        </w:tc>
        <w:tc>
          <w:tcPr>
            <w:tcW w:w="5103" w:type="dxa"/>
          </w:tcPr>
          <w:p w14:paraId="7B7A8C11" w14:textId="77777777" w:rsidR="00B57E6D" w:rsidRPr="00B2081D" w:rsidRDefault="00B57E6D" w:rsidP="005A1481">
            <w:pPr>
              <w:rPr>
                <w:rFonts w:cs="Arial"/>
              </w:rPr>
            </w:pPr>
            <w:bookmarkStart w:id="499" w:name="OLE_LINK386"/>
            <w:bookmarkStart w:id="500"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99"/>
            <w:bookmarkEnd w:id="500"/>
          </w:p>
        </w:tc>
        <w:tc>
          <w:tcPr>
            <w:tcW w:w="3118" w:type="dxa"/>
          </w:tcPr>
          <w:p w14:paraId="275C745E" w14:textId="77777777" w:rsidR="00B57E6D" w:rsidRPr="00525F22" w:rsidRDefault="00B57E6D" w:rsidP="005A1481">
            <w:pPr>
              <w:rPr>
                <w:rFonts w:cs="Arial"/>
              </w:rPr>
            </w:pPr>
            <w:r>
              <w:rPr>
                <w:rFonts w:cs="Arial"/>
              </w:rPr>
              <w:t>Строка от 1 до 32 символов. Параметр обязательный.</w:t>
            </w:r>
          </w:p>
        </w:tc>
      </w:tr>
      <w:tr w:rsidR="00B57E6D" w:rsidRPr="008F4F86" w14:paraId="04087B35" w14:textId="77777777" w:rsidTr="005A1481">
        <w:tc>
          <w:tcPr>
            <w:tcW w:w="2660" w:type="dxa"/>
          </w:tcPr>
          <w:p w14:paraId="27D62C6A" w14:textId="77777777" w:rsidR="00B57E6D" w:rsidRPr="00B2081D" w:rsidRDefault="00B57E6D" w:rsidP="005A1481">
            <w:pPr>
              <w:rPr>
                <w:rFonts w:cs="Arial"/>
              </w:rPr>
            </w:pPr>
            <w:r>
              <w:rPr>
                <w:rFonts w:cs="Arial"/>
                <w:lang w:val="en-US"/>
              </w:rPr>
              <w:t>t</w:t>
            </w:r>
            <w:proofErr w:type="spellStart"/>
            <w:r w:rsidRPr="006E25F9">
              <w:rPr>
                <w:rFonts w:cs="Arial"/>
              </w:rPr>
              <w:t>otalSum</w:t>
            </w:r>
            <w:proofErr w:type="spellEnd"/>
          </w:p>
        </w:tc>
        <w:tc>
          <w:tcPr>
            <w:tcW w:w="5103" w:type="dxa"/>
          </w:tcPr>
          <w:p w14:paraId="5E7297D4" w14:textId="77777777" w:rsidR="00B57E6D" w:rsidRDefault="00B57E6D" w:rsidP="005A1481">
            <w:pPr>
              <w:rPr>
                <w:rFonts w:cs="Arial"/>
              </w:rPr>
            </w:pPr>
            <w:bookmarkStart w:id="501" w:name="OLE_LINK388"/>
            <w:bookmarkStart w:id="502"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501"/>
            <w:bookmarkEnd w:id="502"/>
          </w:p>
        </w:tc>
        <w:tc>
          <w:tcPr>
            <w:tcW w:w="3118" w:type="dxa"/>
          </w:tcPr>
          <w:p w14:paraId="6D377821" w14:textId="77777777" w:rsidR="00B57E6D" w:rsidRDefault="00B57E6D" w:rsidP="005A1481">
            <w:pPr>
              <w:rPr>
                <w:rFonts w:cs="Arial"/>
              </w:rPr>
            </w:pPr>
            <w:bookmarkStart w:id="503" w:name="OLE_LINK136"/>
            <w:bookmarkStart w:id="504" w:name="OLE_LINK137"/>
            <w:bookmarkStart w:id="505" w:name="OLE_LINK138"/>
            <w:r>
              <w:rPr>
                <w:rFonts w:cs="Arial"/>
              </w:rPr>
              <w:t>Десятичное число с точностью до 2 символов после точки</w:t>
            </w:r>
            <w:bookmarkEnd w:id="503"/>
            <w:bookmarkEnd w:id="504"/>
            <w:bookmarkEnd w:id="505"/>
            <w:r>
              <w:rPr>
                <w:rFonts w:cs="Arial"/>
              </w:rPr>
              <w:t>. Параметр обязательный.</w:t>
            </w:r>
          </w:p>
        </w:tc>
      </w:tr>
      <w:tr w:rsidR="00B57E6D" w:rsidRPr="008F4F86" w14:paraId="272AE61B" w14:textId="77777777" w:rsidTr="005A1481">
        <w:tc>
          <w:tcPr>
            <w:tcW w:w="2660" w:type="dxa"/>
          </w:tcPr>
          <w:p w14:paraId="546B6569" w14:textId="77777777" w:rsidR="00B57E6D" w:rsidRPr="00B2081D" w:rsidRDefault="00B57E6D" w:rsidP="005A1481">
            <w:pPr>
              <w:rPr>
                <w:rFonts w:cs="Arial"/>
              </w:rPr>
            </w:pPr>
            <w:r>
              <w:rPr>
                <w:rFonts w:cs="Arial"/>
                <w:lang w:val="en-US"/>
              </w:rPr>
              <w:t>c</w:t>
            </w:r>
            <w:proofErr w:type="spellStart"/>
            <w:r w:rsidRPr="00935C2F">
              <w:rPr>
                <w:rFonts w:cs="Arial"/>
              </w:rPr>
              <w:t>ashSum</w:t>
            </w:r>
            <w:proofErr w:type="spellEnd"/>
          </w:p>
        </w:tc>
        <w:tc>
          <w:tcPr>
            <w:tcW w:w="5103" w:type="dxa"/>
          </w:tcPr>
          <w:p w14:paraId="371E6016" w14:textId="77777777" w:rsidR="00B57E6D" w:rsidRPr="004311A3" w:rsidRDefault="00B57E6D" w:rsidP="005A1481">
            <w:pPr>
              <w:rPr>
                <w:rFonts w:cs="Arial"/>
              </w:rPr>
            </w:pPr>
            <w:bookmarkStart w:id="506" w:name="OLE_LINK390"/>
            <w:bookmarkStart w:id="507" w:name="OLE_LINK391"/>
            <w:r>
              <w:t>С</w:t>
            </w:r>
            <w:r w:rsidRPr="00935C2F">
              <w:t>умма по чеку (БСО) наличными</w:t>
            </w:r>
            <w:r>
              <w:t xml:space="preserve">, </w:t>
            </w:r>
            <w:r w:rsidRPr="00935C2F">
              <w:t>1031</w:t>
            </w:r>
            <w:bookmarkEnd w:id="506"/>
            <w:bookmarkEnd w:id="507"/>
          </w:p>
        </w:tc>
        <w:tc>
          <w:tcPr>
            <w:tcW w:w="3118" w:type="dxa"/>
          </w:tcPr>
          <w:p w14:paraId="2358F7E6" w14:textId="77777777" w:rsidR="00B57E6D" w:rsidRPr="000813B8" w:rsidRDefault="00B57E6D" w:rsidP="005A1481">
            <w:pPr>
              <w:rPr>
                <w:rFonts w:cs="Arial"/>
              </w:rPr>
            </w:pPr>
            <w:bookmarkStart w:id="508" w:name="OLE_LINK139"/>
            <w:bookmarkStart w:id="509" w:name="OLE_LINK140"/>
            <w:r>
              <w:rPr>
                <w:rFonts w:cs="Arial"/>
              </w:rPr>
              <w:t>Десятичное число с точностью до 2 символов после точки</w:t>
            </w:r>
            <w:bookmarkEnd w:id="508"/>
            <w:bookmarkEnd w:id="509"/>
          </w:p>
        </w:tc>
      </w:tr>
      <w:tr w:rsidR="00B57E6D" w:rsidRPr="008F4F86" w14:paraId="68882AAC" w14:textId="77777777" w:rsidTr="005A1481">
        <w:tc>
          <w:tcPr>
            <w:tcW w:w="2660" w:type="dxa"/>
          </w:tcPr>
          <w:p w14:paraId="33CA7273" w14:textId="77777777" w:rsidR="00B57E6D" w:rsidRPr="004D0CB7" w:rsidRDefault="00B57E6D" w:rsidP="005A1481">
            <w:pPr>
              <w:rPr>
                <w:rFonts w:cs="Arial"/>
              </w:rPr>
            </w:pPr>
            <w:r>
              <w:rPr>
                <w:rFonts w:cs="Arial"/>
                <w:lang w:val="en-US"/>
              </w:rPr>
              <w:t>e</w:t>
            </w:r>
            <w:proofErr w:type="spellStart"/>
            <w:r w:rsidRPr="00F4590F">
              <w:rPr>
                <w:rFonts w:cs="Arial"/>
              </w:rPr>
              <w:t>CashSum</w:t>
            </w:r>
            <w:proofErr w:type="spellEnd"/>
          </w:p>
        </w:tc>
        <w:tc>
          <w:tcPr>
            <w:tcW w:w="5103" w:type="dxa"/>
          </w:tcPr>
          <w:p w14:paraId="78957B0B" w14:textId="77777777" w:rsidR="00B57E6D" w:rsidRPr="00935C2F" w:rsidRDefault="00B57E6D" w:rsidP="005A1481">
            <w:pPr>
              <w:tabs>
                <w:tab w:val="center" w:pos="2467"/>
              </w:tabs>
            </w:pPr>
            <w:bookmarkStart w:id="510" w:name="OLE_LINK392"/>
            <w:bookmarkStart w:id="511" w:name="OLE_LINK393"/>
            <w:r>
              <w:t>С</w:t>
            </w:r>
            <w:r w:rsidRPr="00F4590F">
              <w:t xml:space="preserve">умма по чеку (БСО) </w:t>
            </w:r>
            <w:r>
              <w:t xml:space="preserve">безналичными, </w:t>
            </w:r>
            <w:r w:rsidRPr="00F4590F">
              <w:t>1081</w:t>
            </w:r>
            <w:bookmarkEnd w:id="510"/>
            <w:bookmarkEnd w:id="511"/>
          </w:p>
        </w:tc>
        <w:tc>
          <w:tcPr>
            <w:tcW w:w="3118" w:type="dxa"/>
          </w:tcPr>
          <w:p w14:paraId="199E49F6" w14:textId="77777777" w:rsidR="00B57E6D" w:rsidRPr="006A64D3" w:rsidRDefault="00B57E6D" w:rsidP="005A1481">
            <w:pPr>
              <w:rPr>
                <w:rFonts w:cs="Arial"/>
              </w:rPr>
            </w:pPr>
            <w:bookmarkStart w:id="512" w:name="OLE_LINK141"/>
            <w:bookmarkStart w:id="513" w:name="OLE_LINK143"/>
            <w:bookmarkStart w:id="514" w:name="OLE_LINK144"/>
            <w:r>
              <w:rPr>
                <w:rFonts w:cs="Arial"/>
              </w:rPr>
              <w:t>Десятичное число с точностью до 2 символов после точки</w:t>
            </w:r>
            <w:bookmarkEnd w:id="512"/>
            <w:bookmarkEnd w:id="513"/>
            <w:bookmarkEnd w:id="514"/>
          </w:p>
        </w:tc>
      </w:tr>
      <w:tr w:rsidR="00B57E6D" w:rsidRPr="008F4F86" w14:paraId="51E1EC9F" w14:textId="77777777" w:rsidTr="005A1481">
        <w:tc>
          <w:tcPr>
            <w:tcW w:w="2660" w:type="dxa"/>
          </w:tcPr>
          <w:p w14:paraId="4AD9ED30" w14:textId="77777777" w:rsidR="00B57E6D" w:rsidRPr="00AE6B24" w:rsidRDefault="00B57E6D" w:rsidP="005A1481">
            <w:pPr>
              <w:rPr>
                <w:rFonts w:cs="Arial"/>
              </w:rPr>
            </w:pPr>
            <w:r>
              <w:rPr>
                <w:rFonts w:cs="Arial"/>
                <w:lang w:val="en-US"/>
              </w:rPr>
              <w:lastRenderedPageBreak/>
              <w:t>p</w:t>
            </w:r>
            <w:proofErr w:type="spellStart"/>
            <w:r w:rsidRPr="000F29F3">
              <w:rPr>
                <w:rFonts w:cs="Arial"/>
              </w:rPr>
              <w:t>repaymentSum</w:t>
            </w:r>
            <w:proofErr w:type="spellEnd"/>
          </w:p>
        </w:tc>
        <w:tc>
          <w:tcPr>
            <w:tcW w:w="5103" w:type="dxa"/>
          </w:tcPr>
          <w:p w14:paraId="256D2913" w14:textId="77777777" w:rsidR="00B57E6D" w:rsidRPr="008B35C0" w:rsidRDefault="00B57E6D" w:rsidP="005A1481">
            <w:bookmarkStart w:id="515" w:name="OLE_LINK394"/>
            <w:bookmarkStart w:id="516" w:name="OLE_LINK395"/>
            <w:r>
              <w:t>С</w:t>
            </w:r>
            <w:r w:rsidRPr="000F29F3">
              <w:t>умма по чеку (БСО) предоплатой (зачетом аванса и (или) предыдущих платежей)</w:t>
            </w:r>
            <w:r>
              <w:t xml:space="preserve">, </w:t>
            </w:r>
            <w:r w:rsidRPr="000F29F3">
              <w:t>1215</w:t>
            </w:r>
            <w:bookmarkEnd w:id="515"/>
            <w:bookmarkEnd w:id="516"/>
          </w:p>
        </w:tc>
        <w:tc>
          <w:tcPr>
            <w:tcW w:w="3118" w:type="dxa"/>
          </w:tcPr>
          <w:p w14:paraId="67CD8130" w14:textId="77777777" w:rsidR="00B57E6D" w:rsidRDefault="00B57E6D" w:rsidP="005A1481">
            <w:pPr>
              <w:rPr>
                <w:rFonts w:cs="Arial"/>
              </w:rPr>
            </w:pPr>
            <w:bookmarkStart w:id="517" w:name="OLE_LINK145"/>
            <w:bookmarkStart w:id="518" w:name="OLE_LINK146"/>
            <w:bookmarkStart w:id="519" w:name="OLE_LINK147"/>
            <w:r>
              <w:rPr>
                <w:rFonts w:cs="Arial"/>
              </w:rPr>
              <w:t>Десятичное число с точностью до 2 символов после точки</w:t>
            </w:r>
            <w:bookmarkEnd w:id="517"/>
            <w:bookmarkEnd w:id="518"/>
            <w:bookmarkEnd w:id="519"/>
          </w:p>
        </w:tc>
      </w:tr>
      <w:tr w:rsidR="00B57E6D" w:rsidRPr="008F4F86" w14:paraId="33084D11" w14:textId="77777777" w:rsidTr="005A1481">
        <w:tc>
          <w:tcPr>
            <w:tcW w:w="2660" w:type="dxa"/>
          </w:tcPr>
          <w:p w14:paraId="633F75F6" w14:textId="77777777" w:rsidR="00B57E6D" w:rsidRPr="00AE6B24" w:rsidRDefault="00B57E6D" w:rsidP="005A1481">
            <w:pPr>
              <w:rPr>
                <w:rFonts w:cs="Arial"/>
              </w:rPr>
            </w:pPr>
            <w:r>
              <w:rPr>
                <w:lang w:val="en-US"/>
              </w:rPr>
              <w:t>p</w:t>
            </w:r>
            <w:proofErr w:type="spellStart"/>
            <w:r w:rsidRPr="000F29F3">
              <w:t>ostpaymentSum</w:t>
            </w:r>
            <w:proofErr w:type="spellEnd"/>
          </w:p>
        </w:tc>
        <w:tc>
          <w:tcPr>
            <w:tcW w:w="5103" w:type="dxa"/>
          </w:tcPr>
          <w:p w14:paraId="149D5548" w14:textId="77777777" w:rsidR="00B57E6D" w:rsidRPr="004D0CB7" w:rsidRDefault="00B57E6D" w:rsidP="005A1481">
            <w:bookmarkStart w:id="520" w:name="OLE_LINK396"/>
            <w:bookmarkStart w:id="521"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520"/>
            <w:bookmarkEnd w:id="521"/>
          </w:p>
        </w:tc>
        <w:tc>
          <w:tcPr>
            <w:tcW w:w="3118" w:type="dxa"/>
          </w:tcPr>
          <w:p w14:paraId="72DD68BF" w14:textId="77777777" w:rsidR="00B57E6D" w:rsidRDefault="00B57E6D" w:rsidP="005A1481">
            <w:pPr>
              <w:rPr>
                <w:rFonts w:cs="Arial"/>
              </w:rPr>
            </w:pPr>
            <w:r>
              <w:rPr>
                <w:rFonts w:cs="Arial"/>
              </w:rPr>
              <w:t>Десятичное число с точностью до 2 символов после точки</w:t>
            </w:r>
          </w:p>
        </w:tc>
      </w:tr>
      <w:tr w:rsidR="00B57E6D" w:rsidRPr="008F4F86" w14:paraId="6B21218D" w14:textId="77777777" w:rsidTr="005A1481">
        <w:tc>
          <w:tcPr>
            <w:tcW w:w="2660" w:type="dxa"/>
          </w:tcPr>
          <w:p w14:paraId="60814B62" w14:textId="77777777" w:rsidR="00B57E6D" w:rsidRPr="00EA41AF" w:rsidRDefault="00B57E6D" w:rsidP="005A1481">
            <w:bookmarkStart w:id="522" w:name="_Hlk491086635"/>
            <w:r>
              <w:rPr>
                <w:lang w:val="en-US"/>
              </w:rPr>
              <w:t>o</w:t>
            </w:r>
            <w:proofErr w:type="spellStart"/>
            <w:r w:rsidRPr="000F29F3">
              <w:t>therPaymentTypeSum</w:t>
            </w:r>
            <w:proofErr w:type="spellEnd"/>
          </w:p>
        </w:tc>
        <w:tc>
          <w:tcPr>
            <w:tcW w:w="5103" w:type="dxa"/>
          </w:tcPr>
          <w:p w14:paraId="5B35D002" w14:textId="77777777" w:rsidR="00B57E6D" w:rsidRDefault="00B57E6D" w:rsidP="005A1481">
            <w:bookmarkStart w:id="523" w:name="OLE_LINK398"/>
            <w:bookmarkStart w:id="524" w:name="OLE_LINK399"/>
            <w:r>
              <w:t>С</w:t>
            </w:r>
            <w:r w:rsidRPr="000F29F3">
              <w:t>умма по чеку (БСО) встречным предоставлением</w:t>
            </w:r>
            <w:r>
              <w:t xml:space="preserve">, </w:t>
            </w:r>
            <w:r w:rsidRPr="000F29F3">
              <w:t>1217</w:t>
            </w:r>
            <w:bookmarkEnd w:id="523"/>
            <w:bookmarkEnd w:id="524"/>
          </w:p>
        </w:tc>
        <w:tc>
          <w:tcPr>
            <w:tcW w:w="3118" w:type="dxa"/>
          </w:tcPr>
          <w:p w14:paraId="3A79BBA9" w14:textId="77777777" w:rsidR="00B57E6D" w:rsidRDefault="00B57E6D" w:rsidP="005A1481">
            <w:pPr>
              <w:rPr>
                <w:rFonts w:cs="Arial"/>
              </w:rPr>
            </w:pPr>
            <w:bookmarkStart w:id="525" w:name="OLE_LINK150"/>
            <w:bookmarkStart w:id="526" w:name="OLE_LINK151"/>
            <w:r>
              <w:rPr>
                <w:rFonts w:cs="Arial"/>
              </w:rPr>
              <w:t>Десятичное число с точностью до 2 символов после точки</w:t>
            </w:r>
            <w:bookmarkEnd w:id="525"/>
            <w:bookmarkEnd w:id="526"/>
          </w:p>
        </w:tc>
      </w:tr>
      <w:bookmarkEnd w:id="522"/>
      <w:tr w:rsidR="00B57E6D" w:rsidRPr="008F4F86" w14:paraId="731D84A4" w14:textId="77777777" w:rsidTr="005A1481">
        <w:tc>
          <w:tcPr>
            <w:tcW w:w="2660" w:type="dxa"/>
          </w:tcPr>
          <w:p w14:paraId="71111249" w14:textId="77777777" w:rsidR="00B57E6D" w:rsidRPr="00EA41AF" w:rsidRDefault="00B57E6D" w:rsidP="005A1481">
            <w:r>
              <w:rPr>
                <w:lang w:val="en-US"/>
              </w:rPr>
              <w:t>t</w:t>
            </w:r>
            <w:r w:rsidRPr="00ED5962">
              <w:t>ax1Sum</w:t>
            </w:r>
          </w:p>
        </w:tc>
        <w:tc>
          <w:tcPr>
            <w:tcW w:w="5103" w:type="dxa"/>
          </w:tcPr>
          <w:p w14:paraId="36F7624C" w14:textId="77777777" w:rsidR="00B57E6D" w:rsidRDefault="00B57E6D" w:rsidP="005A1481">
            <w:bookmarkStart w:id="527" w:name="OLE_LINK400"/>
            <w:bookmarkStart w:id="528" w:name="OLE_LINK401"/>
            <w:r>
              <w:t>С</w:t>
            </w:r>
            <w:r w:rsidRPr="000F29F3">
              <w:t xml:space="preserve">умма НДС чека по ставке </w:t>
            </w:r>
            <w:r>
              <w:t>20</w:t>
            </w:r>
            <w:r w:rsidRPr="000F29F3">
              <w:t>%</w:t>
            </w:r>
            <w:r>
              <w:t xml:space="preserve">, </w:t>
            </w:r>
            <w:r w:rsidRPr="000F29F3">
              <w:t>1102</w:t>
            </w:r>
            <w:bookmarkEnd w:id="527"/>
            <w:bookmarkEnd w:id="528"/>
          </w:p>
        </w:tc>
        <w:tc>
          <w:tcPr>
            <w:tcW w:w="3118" w:type="dxa"/>
          </w:tcPr>
          <w:p w14:paraId="4B82C71D" w14:textId="77777777" w:rsidR="00B57E6D" w:rsidRDefault="00B57E6D" w:rsidP="005A1481">
            <w:pPr>
              <w:rPr>
                <w:rFonts w:cs="Arial"/>
              </w:rPr>
            </w:pPr>
            <w:bookmarkStart w:id="529" w:name="OLE_LINK157"/>
            <w:bookmarkStart w:id="530" w:name="OLE_LINK158"/>
            <w:bookmarkStart w:id="531" w:name="OLE_LINK159"/>
            <w:bookmarkStart w:id="532" w:name="OLE_LINK160"/>
            <w:bookmarkStart w:id="533" w:name="OLE_LINK161"/>
            <w:bookmarkStart w:id="534" w:name="OLE_LINK162"/>
            <w:r>
              <w:rPr>
                <w:rFonts w:cs="Arial"/>
              </w:rPr>
              <w:t>Десятичное число с точностью до 2 символов после точки</w:t>
            </w:r>
            <w:bookmarkEnd w:id="529"/>
            <w:bookmarkEnd w:id="530"/>
            <w:bookmarkEnd w:id="531"/>
            <w:bookmarkEnd w:id="532"/>
            <w:bookmarkEnd w:id="533"/>
            <w:bookmarkEnd w:id="534"/>
          </w:p>
        </w:tc>
      </w:tr>
      <w:tr w:rsidR="00B57E6D" w:rsidRPr="008F4F86" w14:paraId="46114EC2" w14:textId="77777777" w:rsidTr="005A1481">
        <w:tc>
          <w:tcPr>
            <w:tcW w:w="2660" w:type="dxa"/>
          </w:tcPr>
          <w:p w14:paraId="4E767100" w14:textId="77777777" w:rsidR="00B57E6D" w:rsidRPr="00EA41AF" w:rsidRDefault="00B57E6D" w:rsidP="005A1481">
            <w:r>
              <w:rPr>
                <w:lang w:val="en-US"/>
              </w:rPr>
              <w:t>t</w:t>
            </w:r>
            <w:r w:rsidRPr="00ED5962">
              <w:t>ax2Sum</w:t>
            </w:r>
          </w:p>
        </w:tc>
        <w:tc>
          <w:tcPr>
            <w:tcW w:w="5103" w:type="dxa"/>
          </w:tcPr>
          <w:p w14:paraId="30D9FCB8" w14:textId="77777777" w:rsidR="00B57E6D" w:rsidRDefault="00B57E6D" w:rsidP="007D73FD">
            <w:bookmarkStart w:id="535" w:name="OLE_LINK402"/>
            <w:bookmarkStart w:id="536" w:name="OLE_LINK403"/>
            <w:r>
              <w:t>С</w:t>
            </w:r>
            <w:r w:rsidRPr="00ED5962">
              <w:t>умма НДС чека по ставке 10%</w:t>
            </w:r>
            <w:r>
              <w:t xml:space="preserve">, </w:t>
            </w:r>
            <w:r w:rsidRPr="00ED5962">
              <w:t>1103</w:t>
            </w:r>
            <w:bookmarkEnd w:id="535"/>
            <w:bookmarkEnd w:id="536"/>
          </w:p>
        </w:tc>
        <w:tc>
          <w:tcPr>
            <w:tcW w:w="3118" w:type="dxa"/>
          </w:tcPr>
          <w:p w14:paraId="35C0F204" w14:textId="77777777" w:rsidR="00B57E6D" w:rsidRDefault="00B57E6D" w:rsidP="005A1481">
            <w:pPr>
              <w:rPr>
                <w:rFonts w:cs="Arial"/>
              </w:rPr>
            </w:pPr>
            <w:r>
              <w:rPr>
                <w:rFonts w:cs="Arial"/>
              </w:rPr>
              <w:t>Десятичное число с точностью до 2 символов после точки</w:t>
            </w:r>
          </w:p>
        </w:tc>
      </w:tr>
      <w:tr w:rsidR="00B57E6D" w:rsidRPr="008F4F86" w14:paraId="22077058" w14:textId="77777777" w:rsidTr="005A1481">
        <w:tc>
          <w:tcPr>
            <w:tcW w:w="2660" w:type="dxa"/>
          </w:tcPr>
          <w:p w14:paraId="21073102" w14:textId="77777777" w:rsidR="00B57E6D" w:rsidRPr="00EA41AF" w:rsidRDefault="00B57E6D" w:rsidP="005A1481">
            <w:r>
              <w:rPr>
                <w:lang w:val="en-US"/>
              </w:rPr>
              <w:t>t</w:t>
            </w:r>
            <w:r w:rsidRPr="00ED5962">
              <w:t>ax3Sum</w:t>
            </w:r>
          </w:p>
        </w:tc>
        <w:tc>
          <w:tcPr>
            <w:tcW w:w="5103" w:type="dxa"/>
          </w:tcPr>
          <w:p w14:paraId="2BEFECF9" w14:textId="77777777" w:rsidR="00B57E6D" w:rsidRDefault="00B57E6D" w:rsidP="005A1481">
            <w:bookmarkStart w:id="537" w:name="OLE_LINK404"/>
            <w:bookmarkStart w:id="538" w:name="OLE_LINK405"/>
            <w:r>
              <w:t>С</w:t>
            </w:r>
            <w:r w:rsidRPr="00ED5962">
              <w:t>умма расчета по чеку с НДС по ставке 0%</w:t>
            </w:r>
            <w:r>
              <w:t xml:space="preserve">, </w:t>
            </w:r>
            <w:r w:rsidRPr="00ED5962">
              <w:t>1104</w:t>
            </w:r>
            <w:bookmarkEnd w:id="537"/>
            <w:bookmarkEnd w:id="538"/>
          </w:p>
        </w:tc>
        <w:tc>
          <w:tcPr>
            <w:tcW w:w="3118" w:type="dxa"/>
          </w:tcPr>
          <w:p w14:paraId="2E62DEBB" w14:textId="77777777" w:rsidR="00B57E6D" w:rsidRDefault="00B57E6D" w:rsidP="005A1481">
            <w:pPr>
              <w:rPr>
                <w:rFonts w:cs="Arial"/>
              </w:rPr>
            </w:pPr>
            <w:r>
              <w:rPr>
                <w:rFonts w:cs="Arial"/>
              </w:rPr>
              <w:t>Десятичное число с точностью до 2 символов после точки</w:t>
            </w:r>
          </w:p>
        </w:tc>
      </w:tr>
      <w:tr w:rsidR="00B57E6D" w:rsidRPr="008F4F86" w14:paraId="335A93D1" w14:textId="77777777" w:rsidTr="005A1481">
        <w:tc>
          <w:tcPr>
            <w:tcW w:w="2660" w:type="dxa"/>
          </w:tcPr>
          <w:p w14:paraId="126DB398" w14:textId="77777777" w:rsidR="00B57E6D" w:rsidRPr="00EA41AF" w:rsidRDefault="00B57E6D" w:rsidP="005A1481">
            <w:r>
              <w:rPr>
                <w:lang w:val="en-US"/>
              </w:rPr>
              <w:t>t</w:t>
            </w:r>
            <w:r w:rsidRPr="00ED5962">
              <w:t>ax4Sum</w:t>
            </w:r>
          </w:p>
        </w:tc>
        <w:tc>
          <w:tcPr>
            <w:tcW w:w="5103" w:type="dxa"/>
          </w:tcPr>
          <w:p w14:paraId="158F769C" w14:textId="77777777" w:rsidR="00B57E6D" w:rsidRDefault="00B57E6D" w:rsidP="005A1481">
            <w:bookmarkStart w:id="539" w:name="OLE_LINK406"/>
            <w:bookmarkStart w:id="540" w:name="OLE_LINK407"/>
            <w:r>
              <w:t>С</w:t>
            </w:r>
            <w:r w:rsidRPr="00ED5962">
              <w:t>умма расчета по чеку без НДС</w:t>
            </w:r>
            <w:r>
              <w:t xml:space="preserve">, </w:t>
            </w:r>
            <w:r w:rsidRPr="00ED5962">
              <w:t>1105</w:t>
            </w:r>
            <w:bookmarkEnd w:id="539"/>
            <w:bookmarkEnd w:id="540"/>
          </w:p>
        </w:tc>
        <w:tc>
          <w:tcPr>
            <w:tcW w:w="3118" w:type="dxa"/>
          </w:tcPr>
          <w:p w14:paraId="3BC5EE7A" w14:textId="77777777" w:rsidR="00B57E6D" w:rsidRDefault="00B57E6D" w:rsidP="005A1481">
            <w:pPr>
              <w:rPr>
                <w:rFonts w:cs="Arial"/>
              </w:rPr>
            </w:pPr>
            <w:r>
              <w:rPr>
                <w:rFonts w:cs="Arial"/>
              </w:rPr>
              <w:t>Десятичное число с точностью до 2 символов после точки</w:t>
            </w:r>
          </w:p>
        </w:tc>
      </w:tr>
      <w:tr w:rsidR="00B57E6D" w:rsidRPr="008F4F86" w14:paraId="71B23BC4" w14:textId="77777777" w:rsidTr="005A1481">
        <w:tc>
          <w:tcPr>
            <w:tcW w:w="2660" w:type="dxa"/>
          </w:tcPr>
          <w:p w14:paraId="34E57611" w14:textId="77777777" w:rsidR="00B57E6D" w:rsidRPr="00EA41AF" w:rsidRDefault="00B57E6D" w:rsidP="005A1481">
            <w:r>
              <w:rPr>
                <w:lang w:val="en-US"/>
              </w:rPr>
              <w:t>t</w:t>
            </w:r>
            <w:r w:rsidRPr="00ED5962">
              <w:t>ax5Sum</w:t>
            </w:r>
          </w:p>
        </w:tc>
        <w:tc>
          <w:tcPr>
            <w:tcW w:w="5103" w:type="dxa"/>
          </w:tcPr>
          <w:p w14:paraId="61EF4C68" w14:textId="77777777" w:rsidR="00B57E6D" w:rsidRDefault="00B57E6D" w:rsidP="005A1481">
            <w:bookmarkStart w:id="541" w:name="OLE_LINK408"/>
            <w:bookmarkStart w:id="542" w:name="OLE_LINK409"/>
            <w:r>
              <w:t>С</w:t>
            </w:r>
            <w:r w:rsidRPr="00ED5962">
              <w:t xml:space="preserve">умма НДС чека по </w:t>
            </w:r>
            <w:proofErr w:type="spellStart"/>
            <w:r w:rsidRPr="00ED5962">
              <w:t>расч</w:t>
            </w:r>
            <w:proofErr w:type="spellEnd"/>
            <w:r w:rsidRPr="00ED5962">
              <w:t xml:space="preserve">. ставке </w:t>
            </w:r>
            <w:r>
              <w:t>20</w:t>
            </w:r>
            <w:r w:rsidRPr="00ED5962">
              <w:t>/1</w:t>
            </w:r>
            <w:r>
              <w:t xml:space="preserve">20, </w:t>
            </w:r>
            <w:r w:rsidRPr="00ED5962">
              <w:t>1106</w:t>
            </w:r>
            <w:bookmarkEnd w:id="541"/>
            <w:bookmarkEnd w:id="542"/>
          </w:p>
        </w:tc>
        <w:tc>
          <w:tcPr>
            <w:tcW w:w="3118" w:type="dxa"/>
          </w:tcPr>
          <w:p w14:paraId="345310A4" w14:textId="77777777" w:rsidR="00B57E6D" w:rsidRDefault="00B57E6D" w:rsidP="005A1481">
            <w:pPr>
              <w:rPr>
                <w:rFonts w:cs="Arial"/>
              </w:rPr>
            </w:pPr>
            <w:r>
              <w:rPr>
                <w:rFonts w:cs="Arial"/>
              </w:rPr>
              <w:t>Десятичное число с точностью до 2 символов после точки</w:t>
            </w:r>
          </w:p>
        </w:tc>
      </w:tr>
      <w:tr w:rsidR="00B57E6D" w:rsidRPr="008F4F86" w14:paraId="029BFDF1" w14:textId="77777777" w:rsidTr="005A1481">
        <w:tc>
          <w:tcPr>
            <w:tcW w:w="2660" w:type="dxa"/>
          </w:tcPr>
          <w:p w14:paraId="5DABC663" w14:textId="77777777" w:rsidR="00B57E6D" w:rsidRPr="00EA41AF" w:rsidRDefault="00B57E6D" w:rsidP="005A1481">
            <w:r>
              <w:rPr>
                <w:lang w:val="en-US"/>
              </w:rPr>
              <w:t>t</w:t>
            </w:r>
            <w:r w:rsidRPr="00ED5962">
              <w:t>ax6Sum</w:t>
            </w:r>
          </w:p>
        </w:tc>
        <w:tc>
          <w:tcPr>
            <w:tcW w:w="5103" w:type="dxa"/>
          </w:tcPr>
          <w:p w14:paraId="21E6AB4B" w14:textId="77777777" w:rsidR="00B57E6D" w:rsidRDefault="00B57E6D" w:rsidP="007D73FD">
            <w:bookmarkStart w:id="543" w:name="OLE_LINK410"/>
            <w:bookmarkStart w:id="544"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543"/>
            <w:bookmarkEnd w:id="544"/>
          </w:p>
        </w:tc>
        <w:tc>
          <w:tcPr>
            <w:tcW w:w="3118" w:type="dxa"/>
          </w:tcPr>
          <w:p w14:paraId="2946223B" w14:textId="77777777" w:rsidR="00B57E6D" w:rsidRDefault="00B57E6D" w:rsidP="005A1481">
            <w:pPr>
              <w:rPr>
                <w:rFonts w:cs="Arial"/>
              </w:rPr>
            </w:pPr>
            <w:r>
              <w:rPr>
                <w:rFonts w:cs="Arial"/>
              </w:rPr>
              <w:t>Десятичное число с точностью до 2 символов после точки</w:t>
            </w:r>
          </w:p>
        </w:tc>
      </w:tr>
      <w:tr w:rsidR="00B57E6D" w:rsidRPr="008F4F86" w14:paraId="0AFFD8DA" w14:textId="77777777" w:rsidTr="005A1481">
        <w:tc>
          <w:tcPr>
            <w:tcW w:w="2660" w:type="dxa"/>
          </w:tcPr>
          <w:p w14:paraId="3569A51F" w14:textId="77777777" w:rsidR="00B57E6D" w:rsidRPr="00EA41AF" w:rsidRDefault="00B57E6D" w:rsidP="005A1481">
            <w:r>
              <w:rPr>
                <w:lang w:val="en-US"/>
              </w:rPr>
              <w:t>t</w:t>
            </w:r>
            <w:proofErr w:type="spellStart"/>
            <w:r w:rsidRPr="00ED5962">
              <w:t>axationSystem</w:t>
            </w:r>
            <w:proofErr w:type="spellEnd"/>
          </w:p>
        </w:tc>
        <w:tc>
          <w:tcPr>
            <w:tcW w:w="5103" w:type="dxa"/>
          </w:tcPr>
          <w:p w14:paraId="30F0744D" w14:textId="77777777" w:rsidR="00B57E6D" w:rsidRDefault="00B57E6D" w:rsidP="005A1481">
            <w:bookmarkStart w:id="545" w:name="OLE_LINK412"/>
            <w:bookmarkStart w:id="546" w:name="OLE_LINK413"/>
            <w:r>
              <w:t>Применяемая система налогообложения, 1055:</w:t>
            </w:r>
          </w:p>
          <w:p w14:paraId="13AA76E2" w14:textId="77777777" w:rsidR="00B57E6D" w:rsidRDefault="00B57E6D" w:rsidP="005A1481">
            <w:pPr>
              <w:ind w:firstLine="317"/>
            </w:pPr>
            <w:r>
              <w:t>0. Общая</w:t>
            </w:r>
          </w:p>
          <w:p w14:paraId="0D9F6577" w14:textId="77777777" w:rsidR="00B57E6D" w:rsidRDefault="00B57E6D" w:rsidP="005A1481">
            <w:pPr>
              <w:ind w:firstLine="317"/>
            </w:pPr>
            <w:r>
              <w:t>1. Упрощенная доход</w:t>
            </w:r>
          </w:p>
          <w:p w14:paraId="370443E6" w14:textId="77777777" w:rsidR="00B57E6D" w:rsidRDefault="00B57E6D" w:rsidP="005A1481">
            <w:pPr>
              <w:ind w:firstLine="317"/>
            </w:pPr>
            <w:r>
              <w:t>2. Упрощенная доход минус расход</w:t>
            </w:r>
          </w:p>
          <w:p w14:paraId="39AD94D7" w14:textId="77777777" w:rsidR="00B57E6D" w:rsidRDefault="00B57E6D" w:rsidP="005A1481">
            <w:pPr>
              <w:ind w:firstLine="317"/>
            </w:pPr>
            <w:r>
              <w:t>3. Единый налог на вмененный доход</w:t>
            </w:r>
          </w:p>
          <w:p w14:paraId="5333BE1E" w14:textId="77777777" w:rsidR="00B57E6D" w:rsidRDefault="00B57E6D" w:rsidP="005A1481">
            <w:pPr>
              <w:ind w:firstLine="317"/>
            </w:pPr>
            <w:r>
              <w:t>4. Единый сельскохозяйственный налог</w:t>
            </w:r>
          </w:p>
          <w:p w14:paraId="03115FB7" w14:textId="77777777" w:rsidR="00B57E6D" w:rsidRDefault="00B57E6D" w:rsidP="005A1481">
            <w:r>
              <w:t>5. Патентная система налогообложения</w:t>
            </w:r>
            <w:bookmarkEnd w:id="545"/>
            <w:bookmarkEnd w:id="546"/>
          </w:p>
        </w:tc>
        <w:tc>
          <w:tcPr>
            <w:tcW w:w="3118" w:type="dxa"/>
          </w:tcPr>
          <w:p w14:paraId="4C91A8A6" w14:textId="77777777" w:rsidR="00B57E6D" w:rsidRDefault="00B57E6D" w:rsidP="005A1481">
            <w:pPr>
              <w:rPr>
                <w:rFonts w:cs="Arial"/>
              </w:rPr>
            </w:pPr>
            <w:r>
              <w:rPr>
                <w:rFonts w:cs="Arial"/>
              </w:rPr>
              <w:t>Число</w:t>
            </w:r>
          </w:p>
        </w:tc>
      </w:tr>
      <w:tr w:rsidR="00B57E6D" w:rsidRPr="008F4F86" w14:paraId="1E41C8F6" w14:textId="77777777" w:rsidTr="005A1481">
        <w:tc>
          <w:tcPr>
            <w:tcW w:w="2660" w:type="dxa"/>
          </w:tcPr>
          <w:p w14:paraId="142EE6EF" w14:textId="77777777" w:rsidR="00B57E6D" w:rsidRPr="00EA41AF" w:rsidRDefault="00B57E6D" w:rsidP="005A1481">
            <w:proofErr w:type="spellStart"/>
            <w:r>
              <w:rPr>
                <w:lang w:val="en-US"/>
              </w:rPr>
              <w:t>automatNumber</w:t>
            </w:r>
            <w:proofErr w:type="spellEnd"/>
          </w:p>
        </w:tc>
        <w:tc>
          <w:tcPr>
            <w:tcW w:w="5103" w:type="dxa"/>
          </w:tcPr>
          <w:p w14:paraId="665E1A17" w14:textId="77777777" w:rsidR="00B57E6D" w:rsidRDefault="00B57E6D" w:rsidP="005A1481">
            <w:pPr>
              <w:ind w:firstLine="317"/>
            </w:pPr>
            <w:r>
              <w:t xml:space="preserve">Номер автомата, </w:t>
            </w:r>
            <w:r w:rsidRPr="00C427A1">
              <w:t>1036</w:t>
            </w:r>
          </w:p>
        </w:tc>
        <w:tc>
          <w:tcPr>
            <w:tcW w:w="3118" w:type="dxa"/>
          </w:tcPr>
          <w:p w14:paraId="431BD832" w14:textId="77777777" w:rsidR="00B57E6D" w:rsidRDefault="00B57E6D" w:rsidP="005A1481">
            <w:pPr>
              <w:rPr>
                <w:rFonts w:cs="Arial"/>
              </w:rPr>
            </w:pPr>
            <w:r>
              <w:rPr>
                <w:rFonts w:cs="Arial"/>
              </w:rPr>
              <w:t xml:space="preserve">Строка длиной от 1 до 20 символов, обязательное поле, если группа имеет признак передачи данных автомата, в противном случае не должно передаваться. </w:t>
            </w:r>
            <w:r w:rsidRPr="009D5B7E">
              <w:rPr>
                <w:rFonts w:cs="Arial"/>
                <w:b/>
              </w:rPr>
              <w:t>Только для вендинга</w:t>
            </w:r>
            <w:r>
              <w:rPr>
                <w:rFonts w:cs="Arial"/>
                <w:b/>
              </w:rPr>
              <w:t xml:space="preserve"> и транспорта</w:t>
            </w:r>
            <w:r w:rsidRPr="009D5B7E">
              <w:rPr>
                <w:rFonts w:cs="Arial"/>
                <w:b/>
              </w:rPr>
              <w:t>.</w:t>
            </w:r>
          </w:p>
        </w:tc>
      </w:tr>
      <w:tr w:rsidR="00B57E6D" w:rsidRPr="008F4F86" w14:paraId="785071D3" w14:textId="77777777" w:rsidTr="005A1481">
        <w:tc>
          <w:tcPr>
            <w:tcW w:w="2660" w:type="dxa"/>
          </w:tcPr>
          <w:p w14:paraId="5CC75431" w14:textId="77777777" w:rsidR="00B57E6D" w:rsidRDefault="00B57E6D" w:rsidP="00856AA8">
            <w:pPr>
              <w:rPr>
                <w:lang w:val="en-US"/>
              </w:rPr>
            </w:pPr>
            <w:proofErr w:type="spellStart"/>
            <w:r>
              <w:rPr>
                <w:lang w:val="en-US"/>
              </w:rPr>
              <w:t>settlementAddress</w:t>
            </w:r>
            <w:proofErr w:type="spellEnd"/>
          </w:p>
        </w:tc>
        <w:tc>
          <w:tcPr>
            <w:tcW w:w="5103" w:type="dxa"/>
          </w:tcPr>
          <w:p w14:paraId="65F5B8EF" w14:textId="77777777" w:rsidR="00B57E6D" w:rsidRDefault="00B57E6D" w:rsidP="00856AA8">
            <w:r>
              <w:t>А</w:t>
            </w:r>
            <w:r w:rsidRPr="00C427A1">
              <w:t>дрес расчетов</w:t>
            </w:r>
            <w:r>
              <w:t>, 1009</w:t>
            </w:r>
          </w:p>
        </w:tc>
        <w:tc>
          <w:tcPr>
            <w:tcW w:w="3118" w:type="dxa"/>
          </w:tcPr>
          <w:p w14:paraId="1EC4A090" w14:textId="77777777" w:rsidR="00B57E6D" w:rsidRPr="001B2CA7" w:rsidRDefault="00B57E6D"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случае не должно передаваться. </w:t>
            </w:r>
            <w:r w:rsidRPr="009D5B7E">
              <w:rPr>
                <w:rFonts w:cs="Arial"/>
                <w:b/>
              </w:rPr>
              <w:t>Только для вендинга</w:t>
            </w:r>
            <w:r>
              <w:rPr>
                <w:rFonts w:cs="Arial"/>
                <w:b/>
              </w:rPr>
              <w:t xml:space="preserve"> и транспорта</w:t>
            </w:r>
            <w:r w:rsidRPr="009D5B7E">
              <w:rPr>
                <w:rFonts w:cs="Arial"/>
                <w:b/>
              </w:rPr>
              <w:t>.</w:t>
            </w:r>
          </w:p>
        </w:tc>
      </w:tr>
      <w:tr w:rsidR="00B57E6D" w:rsidRPr="008F4F86" w14:paraId="7A2C0C0E" w14:textId="77777777" w:rsidTr="005A1481">
        <w:tc>
          <w:tcPr>
            <w:tcW w:w="2660" w:type="dxa"/>
          </w:tcPr>
          <w:p w14:paraId="412BB0BA" w14:textId="77777777" w:rsidR="00B57E6D" w:rsidRPr="001B2CA7" w:rsidRDefault="00B57E6D" w:rsidP="00856AA8">
            <w:proofErr w:type="spellStart"/>
            <w:r>
              <w:rPr>
                <w:lang w:val="en-US"/>
              </w:rPr>
              <w:lastRenderedPageBreak/>
              <w:t>settlementPlace</w:t>
            </w:r>
            <w:proofErr w:type="spellEnd"/>
          </w:p>
        </w:tc>
        <w:tc>
          <w:tcPr>
            <w:tcW w:w="5103" w:type="dxa"/>
          </w:tcPr>
          <w:p w14:paraId="442799D3" w14:textId="77777777" w:rsidR="00B57E6D" w:rsidRDefault="00B57E6D" w:rsidP="00856AA8">
            <w:r>
              <w:t>Место расчетов, 1187</w:t>
            </w:r>
          </w:p>
        </w:tc>
        <w:tc>
          <w:tcPr>
            <w:tcW w:w="3118" w:type="dxa"/>
          </w:tcPr>
          <w:p w14:paraId="3E450DB7" w14:textId="77777777" w:rsidR="00B57E6D" w:rsidRDefault="00B57E6D"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случае не должно передаваться. </w:t>
            </w:r>
            <w:r w:rsidRPr="009D5B7E">
              <w:rPr>
                <w:rFonts w:cs="Arial"/>
                <w:b/>
              </w:rPr>
              <w:t>Только для вендинга</w:t>
            </w:r>
            <w:r>
              <w:rPr>
                <w:rFonts w:cs="Arial"/>
                <w:b/>
              </w:rPr>
              <w:t xml:space="preserve"> и транспорта</w:t>
            </w:r>
            <w:r w:rsidRPr="009D5B7E">
              <w:rPr>
                <w:rFonts w:cs="Arial"/>
                <w:b/>
              </w:rPr>
              <w:t>.</w:t>
            </w:r>
          </w:p>
        </w:tc>
      </w:tr>
      <w:tr w:rsidR="00B57E6D" w:rsidRPr="008F4F86" w14:paraId="3C08C35F" w14:textId="77777777" w:rsidTr="005A1481">
        <w:tc>
          <w:tcPr>
            <w:tcW w:w="2660" w:type="dxa"/>
          </w:tcPr>
          <w:p w14:paraId="06D7687B" w14:textId="77777777" w:rsidR="00B57E6D" w:rsidRPr="00B57E6D" w:rsidRDefault="00B57E6D" w:rsidP="00856AA8"/>
        </w:tc>
        <w:tc>
          <w:tcPr>
            <w:tcW w:w="5103" w:type="dxa"/>
          </w:tcPr>
          <w:p w14:paraId="10CFDFAC" w14:textId="77777777" w:rsidR="00B57E6D" w:rsidRDefault="00B57E6D" w:rsidP="00856AA8"/>
        </w:tc>
        <w:tc>
          <w:tcPr>
            <w:tcW w:w="3118" w:type="dxa"/>
          </w:tcPr>
          <w:p w14:paraId="11C48AAD" w14:textId="77777777" w:rsidR="00B57E6D" w:rsidRDefault="00B57E6D" w:rsidP="00856AA8">
            <w:pPr>
              <w:rPr>
                <w:rFonts w:cs="Arial"/>
              </w:rPr>
            </w:pPr>
          </w:p>
        </w:tc>
      </w:tr>
    </w:tbl>
    <w:p w14:paraId="373BFA04" w14:textId="77777777" w:rsidR="004F178F" w:rsidRDefault="004F178F" w:rsidP="004F178F"/>
    <w:p w14:paraId="12F33184" w14:textId="77777777"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14:paraId="16BF4210" w14:textId="77777777"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14:paraId="425620A0" w14:textId="77777777"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14:paraId="7D2E7888" w14:textId="77777777"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14:paraId="7AD2F483" w14:textId="77777777"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14:paraId="09FB3037" w14:textId="77777777"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14:paraId="047573BE" w14:textId="77777777" w:rsidR="004F178F" w:rsidRPr="00B509A4" w:rsidRDefault="004F178F" w:rsidP="004F178F"/>
    <w:p w14:paraId="28E5F79F" w14:textId="77777777" w:rsidR="004F178F" w:rsidRPr="00E00BBE" w:rsidRDefault="004F178F" w:rsidP="004F178F">
      <w:pPr>
        <w:pStyle w:val="3"/>
        <w:rPr>
          <w:rFonts w:ascii="Verdana" w:hAnsi="Verdana" w:cs="Arial"/>
        </w:rPr>
      </w:pPr>
      <w:bookmarkStart w:id="547" w:name="_Toc507539864"/>
      <w:bookmarkStart w:id="548" w:name="_Toc27489470"/>
      <w:r>
        <w:t>2.3.</w:t>
      </w:r>
      <w:r w:rsidRPr="005560E2">
        <w:t>2</w:t>
      </w:r>
      <w:r>
        <w:t xml:space="preserve"> Тело ответа с ошибками обработки запроса</w:t>
      </w:r>
      <w:bookmarkEnd w:id="547"/>
      <w:bookmarkEnd w:id="548"/>
    </w:p>
    <w:tbl>
      <w:tblPr>
        <w:tblStyle w:val="a4"/>
        <w:tblW w:w="10283" w:type="dxa"/>
        <w:tblLook w:val="04A0" w:firstRow="1" w:lastRow="0" w:firstColumn="1" w:lastColumn="0" w:noHBand="0" w:noVBand="1"/>
      </w:tblPr>
      <w:tblGrid>
        <w:gridCol w:w="1813"/>
        <w:gridCol w:w="5150"/>
        <w:gridCol w:w="3320"/>
      </w:tblGrid>
      <w:tr w:rsidR="004F178F" w:rsidRPr="008F4F86" w14:paraId="2596DF7F" w14:textId="77777777" w:rsidTr="005A1481">
        <w:tc>
          <w:tcPr>
            <w:tcW w:w="1813" w:type="dxa"/>
          </w:tcPr>
          <w:p w14:paraId="19596010" w14:textId="77777777" w:rsidR="004F178F" w:rsidRPr="00AE4B69" w:rsidRDefault="004F178F" w:rsidP="005A1481">
            <w:pPr>
              <w:rPr>
                <w:rFonts w:cs="Arial"/>
                <w:lang w:val="en-US"/>
              </w:rPr>
            </w:pPr>
            <w:r>
              <w:rPr>
                <w:rFonts w:cs="Arial"/>
                <w:lang w:val="en-US"/>
              </w:rPr>
              <w:t>errors</w:t>
            </w:r>
          </w:p>
        </w:tc>
        <w:tc>
          <w:tcPr>
            <w:tcW w:w="5150" w:type="dxa"/>
          </w:tcPr>
          <w:p w14:paraId="14C6FC5D" w14:textId="77777777" w:rsidR="004F178F" w:rsidRPr="00DF451F" w:rsidRDefault="004F178F" w:rsidP="005A1481">
            <w:pPr>
              <w:rPr>
                <w:rFonts w:cs="Arial"/>
              </w:rPr>
            </w:pPr>
            <w:r>
              <w:rPr>
                <w:rFonts w:cs="Arial"/>
              </w:rPr>
              <w:t>Массив ошибок обработки запроса</w:t>
            </w:r>
          </w:p>
        </w:tc>
        <w:tc>
          <w:tcPr>
            <w:tcW w:w="3320" w:type="dxa"/>
          </w:tcPr>
          <w:p w14:paraId="30CC3841" w14:textId="77777777" w:rsidR="004F178F" w:rsidRDefault="004F178F" w:rsidP="005A1481">
            <w:pPr>
              <w:rPr>
                <w:rFonts w:cs="Arial"/>
              </w:rPr>
            </w:pPr>
            <w:r>
              <w:rPr>
                <w:rFonts w:cs="Arial"/>
              </w:rPr>
              <w:t>Массив строк</w:t>
            </w:r>
          </w:p>
        </w:tc>
      </w:tr>
    </w:tbl>
    <w:p w14:paraId="2808C25C" w14:textId="77777777" w:rsidR="004F178F" w:rsidRDefault="004F178F" w:rsidP="004F178F"/>
    <w:p w14:paraId="7315183D" w14:textId="77777777"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14:paraId="0B4FCDA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14:paraId="0F9246E2"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14:paraId="79B6083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14:paraId="57653390"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14:paraId="60780D94"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14:paraId="78ADC0AD"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3CC5ABDA" w14:textId="77777777" w:rsidR="004F178F" w:rsidRPr="003143FB"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065E9F8B"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14:paraId="771B46B3"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14:paraId="6C742B80"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14:paraId="3FB5ABAF"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14:paraId="37883EDA"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00E008B7"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14:paraId="2DBB0DF4"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14:paraId="7C130954"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14:paraId="0159CFFF"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14:paraId="6D8D17DD"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58D97C43"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14:paraId="2A80E8D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14:paraId="2E71330F"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14:paraId="47C08DB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410928A1" w14:textId="77777777"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14:paraId="17687418" w14:textId="77777777"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14:paraId="1D3A7AC3" w14:textId="77777777"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67844D99" w14:textId="77777777"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14:paraId="59A1E0B7" w14:textId="77777777" w:rsidR="00125778" w:rsidRPr="009D1FE4" w:rsidRDefault="00125778" w:rsidP="004F178F">
      <w:pPr>
        <w:pStyle w:val="HTML"/>
        <w:shd w:val="clear" w:color="auto" w:fill="333333"/>
        <w:rPr>
          <w:rFonts w:ascii="Consolas" w:hAnsi="Consolas" w:cs="Consolas"/>
          <w:color w:val="DFDFBF"/>
          <w:sz w:val="18"/>
          <w:szCs w:val="18"/>
        </w:rPr>
      </w:pPr>
    </w:p>
    <w:p w14:paraId="3236A92B" w14:textId="77777777"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14:paraId="7604A48B" w14:textId="77777777"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14:paraId="2B29651A" w14:textId="77777777" w:rsidR="004F178F" w:rsidRPr="009D1FE4" w:rsidRDefault="004F178F" w:rsidP="004F178F"/>
    <w:p w14:paraId="6E1872FB" w14:textId="77777777"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14:paraId="3AFFED8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07487F68"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14:paraId="034C7C12"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14:paraId="2840765D"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4C098DA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14:paraId="258B1AAE"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14:paraId="648B39BC" w14:textId="77777777" w:rsidR="004F178F" w:rsidRDefault="004F178F" w:rsidP="004F178F">
      <w:pPr>
        <w:pStyle w:val="HTML"/>
        <w:shd w:val="clear" w:color="auto" w:fill="333333"/>
      </w:pPr>
      <w:r>
        <w:rPr>
          <w:rFonts w:ascii="Consolas" w:hAnsi="Consolas" w:cs="Consolas"/>
          <w:color w:val="DFDFBF"/>
          <w:sz w:val="18"/>
          <w:szCs w:val="18"/>
        </w:rPr>
        <w:t>}</w:t>
      </w:r>
      <w:r>
        <w:br w:type="page"/>
      </w:r>
    </w:p>
    <w:p w14:paraId="4C32C7CC" w14:textId="77777777" w:rsidR="004F178F" w:rsidRPr="009B26DC" w:rsidRDefault="004F178F" w:rsidP="004F178F">
      <w:pPr>
        <w:pStyle w:val="2"/>
      </w:pPr>
      <w:bookmarkStart w:id="549" w:name="_Toc507539865"/>
      <w:bookmarkStart w:id="550" w:name="_Toc27489471"/>
      <w:r>
        <w:lastRenderedPageBreak/>
        <w:t>2.4 Состояние чека</w:t>
      </w:r>
      <w:r w:rsidRPr="005E0AA8">
        <w:t xml:space="preserve"> </w:t>
      </w:r>
      <w:r>
        <w:t>коррекции</w:t>
      </w:r>
      <w:bookmarkEnd w:id="549"/>
      <w:bookmarkEnd w:id="550"/>
    </w:p>
    <w:p w14:paraId="5327C988" w14:textId="77777777" w:rsidR="004F178F" w:rsidRDefault="004F178F" w:rsidP="004F178F">
      <w:pPr>
        <w:rPr>
          <w:rFonts w:cs="Arial"/>
        </w:rPr>
      </w:pPr>
    </w:p>
    <w:p w14:paraId="386B39E1" w14:textId="77777777"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14:paraId="04982D8E" w14:textId="77777777" w:rsidR="004F178F" w:rsidRDefault="004F178F" w:rsidP="004F178F">
      <w:pPr>
        <w:rPr>
          <w:rFonts w:cs="Arial"/>
          <w:lang w:val="en-US"/>
        </w:rPr>
      </w:pPr>
    </w:p>
    <w:p w14:paraId="5D1858A1" w14:textId="77777777"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14:paraId="0A0D1399" w14:textId="77777777"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14:paraId="32B598C5" w14:textId="77777777" w:rsidR="004F178F" w:rsidRDefault="004F178F" w:rsidP="004F178F">
      <w:pPr>
        <w:rPr>
          <w:rFonts w:cs="Arial"/>
        </w:rPr>
      </w:pPr>
    </w:p>
    <w:p w14:paraId="7BB27C47" w14:textId="77777777"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14:paraId="0956B146" w14:textId="77777777" w:rsidR="004F178F" w:rsidRDefault="004F178F" w:rsidP="004F178F">
      <w:pPr>
        <w:rPr>
          <w:rFonts w:cs="Arial"/>
        </w:rPr>
      </w:pPr>
    </w:p>
    <w:p w14:paraId="5DDB791C" w14:textId="77777777"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14:paraId="47C2073B" w14:textId="77777777"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14:paraId="799C3706" w14:textId="77777777" w:rsidR="004F178F" w:rsidRDefault="004F178F" w:rsidP="004F178F">
      <w:pPr>
        <w:pStyle w:val="a3"/>
        <w:numPr>
          <w:ilvl w:val="0"/>
          <w:numId w:val="12"/>
        </w:numPr>
      </w:pPr>
      <w:bookmarkStart w:id="551" w:name="OLE_LINK111"/>
      <w:bookmarkStart w:id="552" w:name="OLE_LINK112"/>
      <w:bookmarkStart w:id="553" w:name="OLE_LINK113"/>
      <w:bookmarkStart w:id="554" w:name="OLE_LINK106"/>
      <w:bookmarkStart w:id="555" w:name="OLE_LINK107"/>
      <w:r w:rsidRPr="00E02F83">
        <w:t>40</w:t>
      </w:r>
      <w:r>
        <w:t xml:space="preserve">0 </w:t>
      </w:r>
      <w:r>
        <w:rPr>
          <w:lang w:val="en-US"/>
        </w:rPr>
        <w:t>Bad</w:t>
      </w:r>
      <w:r w:rsidRPr="00C42DB2">
        <w:t xml:space="preserve"> </w:t>
      </w:r>
      <w:r>
        <w:rPr>
          <w:lang w:val="en-US"/>
        </w:rPr>
        <w:t>Request</w:t>
      </w:r>
      <w:bookmarkEnd w:id="551"/>
      <w:bookmarkEnd w:id="552"/>
      <w:bookmarkEnd w:id="553"/>
      <w:r w:rsidRPr="00425254">
        <w:t xml:space="preserve"> </w:t>
      </w:r>
      <w:bookmarkEnd w:id="554"/>
      <w:bookmarkEnd w:id="555"/>
      <w:r w:rsidRPr="00197C7F">
        <w:t>–</w:t>
      </w:r>
      <w:r>
        <w:t xml:space="preserve"> организация не найдена, чек с указанным идентификатором не найден</w:t>
      </w:r>
    </w:p>
    <w:p w14:paraId="78F7E427" w14:textId="77777777"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14:paraId="58F8997D" w14:textId="77777777"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14:paraId="54252AD9" w14:textId="77777777" w:rsidR="004F178F" w:rsidRPr="00E02F83" w:rsidRDefault="004F178F" w:rsidP="004F178F">
      <w:pPr>
        <w:pStyle w:val="a3"/>
      </w:pPr>
    </w:p>
    <w:p w14:paraId="30E9A9E3" w14:textId="77777777" w:rsidR="004F178F" w:rsidRDefault="004F178F" w:rsidP="004F178F">
      <w:pPr>
        <w:rPr>
          <w:rFonts w:cs="Arial"/>
        </w:rPr>
      </w:pPr>
    </w:p>
    <w:p w14:paraId="0F274841" w14:textId="77777777" w:rsidR="004F178F" w:rsidRDefault="004F178F" w:rsidP="004F178F">
      <w:pPr>
        <w:pStyle w:val="3"/>
      </w:pPr>
      <w:bookmarkStart w:id="556" w:name="_Toc507539866"/>
      <w:bookmarkStart w:id="557" w:name="_Toc27489472"/>
      <w:r>
        <w:rPr>
          <w:lang w:val="en-US"/>
        </w:rPr>
        <w:t>2.</w:t>
      </w:r>
      <w:r>
        <w:t>4</w:t>
      </w:r>
      <w:r>
        <w:rPr>
          <w:lang w:val="en-US"/>
        </w:rPr>
        <w:t xml:space="preserve">.1 </w:t>
      </w:r>
      <w:r>
        <w:t>Тело ответа</w:t>
      </w:r>
      <w:bookmarkEnd w:id="556"/>
      <w:bookmarkEnd w:id="557"/>
    </w:p>
    <w:tbl>
      <w:tblPr>
        <w:tblStyle w:val="a4"/>
        <w:tblW w:w="10283" w:type="dxa"/>
        <w:tblLook w:val="04A0" w:firstRow="1" w:lastRow="0" w:firstColumn="1" w:lastColumn="0" w:noHBand="0" w:noVBand="1"/>
      </w:tblPr>
      <w:tblGrid>
        <w:gridCol w:w="2465"/>
        <w:gridCol w:w="4839"/>
        <w:gridCol w:w="2979"/>
      </w:tblGrid>
      <w:tr w:rsidR="004F178F" w:rsidRPr="008F4F86" w14:paraId="61B1099A" w14:textId="77777777" w:rsidTr="005A1481">
        <w:tc>
          <w:tcPr>
            <w:tcW w:w="2465" w:type="dxa"/>
          </w:tcPr>
          <w:p w14:paraId="710B9078" w14:textId="77777777" w:rsidR="004F178F" w:rsidRPr="009E5CA4" w:rsidRDefault="004F178F" w:rsidP="005A1481">
            <w:pPr>
              <w:rPr>
                <w:rFonts w:cs="Arial"/>
                <w:lang w:val="en-US"/>
              </w:rPr>
            </w:pPr>
            <w:r>
              <w:rPr>
                <w:rFonts w:cs="Arial"/>
                <w:lang w:val="en-US"/>
              </w:rPr>
              <w:t>id</w:t>
            </w:r>
          </w:p>
        </w:tc>
        <w:tc>
          <w:tcPr>
            <w:tcW w:w="4839" w:type="dxa"/>
          </w:tcPr>
          <w:p w14:paraId="63B247E6" w14:textId="77777777" w:rsidR="004F178F" w:rsidRPr="00DF451F" w:rsidRDefault="004F178F" w:rsidP="005A1481">
            <w:pPr>
              <w:rPr>
                <w:rFonts w:cs="Arial"/>
              </w:rPr>
            </w:pPr>
            <w:r>
              <w:rPr>
                <w:rFonts w:cs="Arial"/>
              </w:rPr>
              <w:t>Идентификатор документа</w:t>
            </w:r>
          </w:p>
        </w:tc>
        <w:tc>
          <w:tcPr>
            <w:tcW w:w="2979" w:type="dxa"/>
          </w:tcPr>
          <w:p w14:paraId="497D2995" w14:textId="77777777"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14:paraId="7EFD6A1D" w14:textId="77777777" w:rsidTr="005A1481">
        <w:tc>
          <w:tcPr>
            <w:tcW w:w="2465" w:type="dxa"/>
          </w:tcPr>
          <w:p w14:paraId="5FCA35EE" w14:textId="77777777"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14:paraId="6B83D542" w14:textId="77777777" w:rsidR="004F178F" w:rsidRPr="00D71290" w:rsidRDefault="004F178F" w:rsidP="005A1481">
            <w:pPr>
              <w:rPr>
                <w:rFonts w:cs="Arial"/>
              </w:rPr>
            </w:pPr>
            <w:proofErr w:type="gramStart"/>
            <w:r>
              <w:rPr>
                <w:rFonts w:cs="Arial"/>
              </w:rPr>
              <w:t>Заводской номер устройства</w:t>
            </w:r>
            <w:proofErr w:type="gramEnd"/>
            <w:r>
              <w:rPr>
                <w:rFonts w:cs="Arial"/>
              </w:rPr>
              <w:t xml:space="preserve"> пробившего чек</w:t>
            </w:r>
          </w:p>
        </w:tc>
        <w:tc>
          <w:tcPr>
            <w:tcW w:w="2979" w:type="dxa"/>
          </w:tcPr>
          <w:p w14:paraId="3B993119" w14:textId="77777777" w:rsidR="004F178F" w:rsidRDefault="004F178F" w:rsidP="005A1481">
            <w:pPr>
              <w:rPr>
                <w:rFonts w:cs="Arial"/>
              </w:rPr>
            </w:pPr>
            <w:r>
              <w:rPr>
                <w:rFonts w:cs="Arial"/>
              </w:rPr>
              <w:t>Строка до 20 символов</w:t>
            </w:r>
          </w:p>
        </w:tc>
      </w:tr>
      <w:tr w:rsidR="004F178F" w:rsidRPr="008F4F86" w14:paraId="647268D0" w14:textId="77777777" w:rsidTr="005A1481">
        <w:tc>
          <w:tcPr>
            <w:tcW w:w="2465" w:type="dxa"/>
          </w:tcPr>
          <w:p w14:paraId="5ADCD92A" w14:textId="77777777"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14:paraId="6583F932" w14:textId="77777777" w:rsidR="004F178F" w:rsidRDefault="004F178F" w:rsidP="005A1481">
            <w:pPr>
              <w:rPr>
                <w:rFonts w:cs="Arial"/>
              </w:rPr>
            </w:pPr>
            <w:proofErr w:type="gramStart"/>
            <w:r>
              <w:rPr>
                <w:rFonts w:cs="Arial"/>
              </w:rPr>
              <w:t>Регистрационный номер устройства</w:t>
            </w:r>
            <w:proofErr w:type="gramEnd"/>
            <w:r>
              <w:rPr>
                <w:rFonts w:cs="Arial"/>
              </w:rPr>
              <w:t xml:space="preserve"> пробившего чек</w:t>
            </w:r>
          </w:p>
        </w:tc>
        <w:tc>
          <w:tcPr>
            <w:tcW w:w="2979" w:type="dxa"/>
          </w:tcPr>
          <w:p w14:paraId="12FBE44F" w14:textId="77777777" w:rsidR="004F178F" w:rsidRDefault="004F178F" w:rsidP="005A1481">
            <w:pPr>
              <w:rPr>
                <w:rFonts w:cs="Arial"/>
              </w:rPr>
            </w:pPr>
            <w:r>
              <w:rPr>
                <w:rFonts w:cs="Arial"/>
              </w:rPr>
              <w:t>Строка до 20 символов</w:t>
            </w:r>
          </w:p>
        </w:tc>
      </w:tr>
      <w:tr w:rsidR="004F178F" w:rsidRPr="008F4F86" w14:paraId="66EEC2FB" w14:textId="77777777" w:rsidTr="005A1481">
        <w:tc>
          <w:tcPr>
            <w:tcW w:w="2465" w:type="dxa"/>
          </w:tcPr>
          <w:p w14:paraId="142BE3A9" w14:textId="77777777"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14:paraId="72C973AD" w14:textId="77777777" w:rsidR="004F178F" w:rsidRDefault="004F178F" w:rsidP="005A1481">
            <w:pPr>
              <w:rPr>
                <w:rFonts w:cs="Arial"/>
              </w:rPr>
            </w:pPr>
            <w:r>
              <w:rPr>
                <w:rFonts w:cs="Arial"/>
              </w:rPr>
              <w:t>Номер фискального накопителя</w:t>
            </w:r>
          </w:p>
        </w:tc>
        <w:tc>
          <w:tcPr>
            <w:tcW w:w="2979" w:type="dxa"/>
          </w:tcPr>
          <w:p w14:paraId="3567B746" w14:textId="77777777" w:rsidR="004F178F" w:rsidRDefault="004F178F" w:rsidP="005A1481">
            <w:pPr>
              <w:rPr>
                <w:rFonts w:cs="Arial"/>
              </w:rPr>
            </w:pPr>
            <w:r>
              <w:rPr>
                <w:rFonts w:cs="Arial"/>
              </w:rPr>
              <w:t>Строка 16 символов</w:t>
            </w:r>
          </w:p>
        </w:tc>
      </w:tr>
      <w:tr w:rsidR="004F178F" w:rsidRPr="008F4F86" w14:paraId="5ADEFCA0" w14:textId="77777777" w:rsidTr="005A1481">
        <w:tc>
          <w:tcPr>
            <w:tcW w:w="2465" w:type="dxa"/>
          </w:tcPr>
          <w:p w14:paraId="70BB0D1E" w14:textId="77777777"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14:paraId="52F3345A" w14:textId="77777777" w:rsidR="004F178F" w:rsidRPr="00D71290" w:rsidRDefault="004F178F" w:rsidP="005A1481">
            <w:pPr>
              <w:rPr>
                <w:rFonts w:cs="Arial"/>
              </w:rPr>
            </w:pPr>
            <w:r>
              <w:rPr>
                <w:rFonts w:cs="Arial"/>
              </w:rPr>
              <w:t>Наименование ОФД</w:t>
            </w:r>
          </w:p>
        </w:tc>
        <w:tc>
          <w:tcPr>
            <w:tcW w:w="2979" w:type="dxa"/>
          </w:tcPr>
          <w:p w14:paraId="572C55A8" w14:textId="77777777" w:rsidR="004F178F" w:rsidRDefault="004F178F" w:rsidP="005A1481">
            <w:pPr>
              <w:rPr>
                <w:rFonts w:cs="Arial"/>
              </w:rPr>
            </w:pPr>
            <w:r>
              <w:rPr>
                <w:rFonts w:cs="Arial"/>
              </w:rPr>
              <w:t>Строка до 256 символов</w:t>
            </w:r>
          </w:p>
        </w:tc>
      </w:tr>
      <w:tr w:rsidR="004F178F" w:rsidRPr="008F4F86" w14:paraId="7F035E0A" w14:textId="77777777" w:rsidTr="005A1481">
        <w:tc>
          <w:tcPr>
            <w:tcW w:w="2465" w:type="dxa"/>
          </w:tcPr>
          <w:p w14:paraId="378E63DC" w14:textId="77777777"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14:paraId="6C99D1AD" w14:textId="77777777" w:rsidR="004F178F" w:rsidRPr="009E5A50" w:rsidRDefault="004F178F" w:rsidP="005A1481">
            <w:pPr>
              <w:rPr>
                <w:rFonts w:cs="Arial"/>
              </w:rPr>
            </w:pPr>
            <w:r>
              <w:rPr>
                <w:rFonts w:cs="Arial"/>
                <w:lang w:val="en-US"/>
              </w:rPr>
              <w:t>Web-</w:t>
            </w:r>
            <w:r>
              <w:rPr>
                <w:rFonts w:cs="Arial"/>
              </w:rPr>
              <w:t>сайт ОФД</w:t>
            </w:r>
          </w:p>
        </w:tc>
        <w:tc>
          <w:tcPr>
            <w:tcW w:w="2979" w:type="dxa"/>
          </w:tcPr>
          <w:p w14:paraId="640DC31F" w14:textId="77777777" w:rsidR="004F178F" w:rsidRDefault="004F178F" w:rsidP="005A1481">
            <w:pPr>
              <w:rPr>
                <w:rFonts w:cs="Arial"/>
              </w:rPr>
            </w:pPr>
            <w:r>
              <w:rPr>
                <w:rFonts w:cs="Arial"/>
              </w:rPr>
              <w:t>Строка до 58? символов</w:t>
            </w:r>
          </w:p>
        </w:tc>
      </w:tr>
      <w:tr w:rsidR="004F178F" w:rsidRPr="008F4F86" w14:paraId="288B3D31" w14:textId="77777777" w:rsidTr="005A1481">
        <w:tc>
          <w:tcPr>
            <w:tcW w:w="2465" w:type="dxa"/>
          </w:tcPr>
          <w:p w14:paraId="3F3BA769" w14:textId="77777777" w:rsidR="004F178F" w:rsidRPr="00B72AEC" w:rsidRDefault="004F178F" w:rsidP="005A1481">
            <w:pPr>
              <w:rPr>
                <w:rFonts w:cs="Arial"/>
                <w:lang w:val="en-US"/>
              </w:rPr>
            </w:pPr>
            <w:proofErr w:type="spellStart"/>
            <w:r>
              <w:rPr>
                <w:rFonts w:cs="Arial"/>
                <w:lang w:val="en-US"/>
              </w:rPr>
              <w:t>odfINN</w:t>
            </w:r>
            <w:proofErr w:type="spellEnd"/>
          </w:p>
        </w:tc>
        <w:tc>
          <w:tcPr>
            <w:tcW w:w="4839" w:type="dxa"/>
          </w:tcPr>
          <w:p w14:paraId="6E9231B2" w14:textId="77777777" w:rsidR="004F178F" w:rsidRPr="00B72AEC" w:rsidRDefault="004F178F" w:rsidP="005A1481">
            <w:pPr>
              <w:rPr>
                <w:rFonts w:cs="Arial"/>
              </w:rPr>
            </w:pPr>
            <w:r>
              <w:rPr>
                <w:rFonts w:cs="Arial"/>
              </w:rPr>
              <w:t>ИНН ОФД</w:t>
            </w:r>
          </w:p>
        </w:tc>
        <w:tc>
          <w:tcPr>
            <w:tcW w:w="2979" w:type="dxa"/>
          </w:tcPr>
          <w:p w14:paraId="79896F99" w14:textId="77777777" w:rsidR="004F178F" w:rsidRDefault="004F178F" w:rsidP="005A1481">
            <w:pPr>
              <w:rPr>
                <w:rFonts w:cs="Arial"/>
              </w:rPr>
            </w:pPr>
            <w:r>
              <w:rPr>
                <w:rFonts w:cs="Arial"/>
              </w:rPr>
              <w:t>Строка 12 символов</w:t>
            </w:r>
          </w:p>
        </w:tc>
      </w:tr>
      <w:tr w:rsidR="004F178F" w:rsidRPr="008F4F86" w14:paraId="5BD90BC9" w14:textId="77777777" w:rsidTr="005A1481">
        <w:tc>
          <w:tcPr>
            <w:tcW w:w="2465" w:type="dxa"/>
          </w:tcPr>
          <w:p w14:paraId="00B736FA" w14:textId="77777777" w:rsidR="004F178F" w:rsidRDefault="004F178F" w:rsidP="005A1481">
            <w:pPr>
              <w:rPr>
                <w:rFonts w:cs="Arial"/>
                <w:lang w:val="en-US"/>
              </w:rPr>
            </w:pPr>
            <w:proofErr w:type="spellStart"/>
            <w:r>
              <w:rPr>
                <w:rFonts w:cs="Arial"/>
                <w:lang w:val="en-US"/>
              </w:rPr>
              <w:t>fnsWebsite</w:t>
            </w:r>
            <w:proofErr w:type="spellEnd"/>
          </w:p>
        </w:tc>
        <w:tc>
          <w:tcPr>
            <w:tcW w:w="4839" w:type="dxa"/>
          </w:tcPr>
          <w:p w14:paraId="0FC4D4D0" w14:textId="77777777" w:rsidR="004F178F" w:rsidRPr="00B72AEC" w:rsidRDefault="004F178F" w:rsidP="005A1481">
            <w:pPr>
              <w:rPr>
                <w:rFonts w:cs="Arial"/>
                <w:lang w:val="en-US"/>
              </w:rPr>
            </w:pPr>
            <w:r>
              <w:rPr>
                <w:rFonts w:cs="Arial"/>
                <w:lang w:val="en-US"/>
              </w:rPr>
              <w:t>Web-</w:t>
            </w:r>
            <w:r>
              <w:rPr>
                <w:rFonts w:cs="Arial"/>
              </w:rPr>
              <w:t>сайт ФНС</w:t>
            </w:r>
          </w:p>
        </w:tc>
        <w:tc>
          <w:tcPr>
            <w:tcW w:w="2979" w:type="dxa"/>
          </w:tcPr>
          <w:p w14:paraId="0D24E7B0" w14:textId="77777777" w:rsidR="004F178F" w:rsidRDefault="004F178F" w:rsidP="005A1481">
            <w:pPr>
              <w:rPr>
                <w:rFonts w:cs="Arial"/>
              </w:rPr>
            </w:pPr>
            <w:r>
              <w:rPr>
                <w:rFonts w:cs="Arial"/>
              </w:rPr>
              <w:t>Строка до 256 символов</w:t>
            </w:r>
          </w:p>
        </w:tc>
      </w:tr>
      <w:tr w:rsidR="004F178F" w:rsidRPr="008F4F86" w14:paraId="336209A0" w14:textId="77777777" w:rsidTr="005A1481">
        <w:tc>
          <w:tcPr>
            <w:tcW w:w="2465" w:type="dxa"/>
          </w:tcPr>
          <w:p w14:paraId="30A61319" w14:textId="77777777"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14:paraId="6E37659E" w14:textId="77777777" w:rsidR="004F178F" w:rsidRPr="00B2081D" w:rsidRDefault="004F178F" w:rsidP="005A1481">
            <w:pPr>
              <w:rPr>
                <w:rFonts w:cs="Arial"/>
              </w:rPr>
            </w:pPr>
            <w:r>
              <w:rPr>
                <w:rFonts w:cs="Arial"/>
              </w:rPr>
              <w:t>ИНН пользователя</w:t>
            </w:r>
          </w:p>
        </w:tc>
        <w:tc>
          <w:tcPr>
            <w:tcW w:w="2979" w:type="dxa"/>
          </w:tcPr>
          <w:p w14:paraId="5E425FCC" w14:textId="77777777" w:rsidR="004F178F" w:rsidRDefault="004F178F" w:rsidP="005A1481">
            <w:pPr>
              <w:rPr>
                <w:rFonts w:cs="Arial"/>
              </w:rPr>
            </w:pPr>
            <w:r>
              <w:rPr>
                <w:rFonts w:cs="Arial"/>
              </w:rPr>
              <w:t>Строка 12 символов</w:t>
            </w:r>
          </w:p>
        </w:tc>
      </w:tr>
      <w:tr w:rsidR="004F178F" w:rsidRPr="008F4F86" w14:paraId="51F7A772" w14:textId="77777777" w:rsidTr="005A1481">
        <w:tc>
          <w:tcPr>
            <w:tcW w:w="2465" w:type="dxa"/>
          </w:tcPr>
          <w:p w14:paraId="531803E9" w14:textId="77777777"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14:paraId="5B5AD1BE" w14:textId="77777777" w:rsidR="004F178F" w:rsidRPr="009E5A50" w:rsidRDefault="004F178F" w:rsidP="005A1481">
            <w:pPr>
              <w:rPr>
                <w:rFonts w:cs="Arial"/>
              </w:rPr>
            </w:pPr>
            <w:r>
              <w:rPr>
                <w:rFonts w:cs="Arial"/>
              </w:rPr>
              <w:t>Наименование пользователя</w:t>
            </w:r>
          </w:p>
        </w:tc>
        <w:tc>
          <w:tcPr>
            <w:tcW w:w="2979" w:type="dxa"/>
          </w:tcPr>
          <w:p w14:paraId="462D4688" w14:textId="77777777" w:rsidR="004F178F" w:rsidRDefault="004F178F" w:rsidP="005A1481">
            <w:pPr>
              <w:rPr>
                <w:rFonts w:cs="Arial"/>
              </w:rPr>
            </w:pPr>
            <w:r>
              <w:rPr>
                <w:rFonts w:cs="Arial"/>
              </w:rPr>
              <w:t>Строка до 256 символов</w:t>
            </w:r>
          </w:p>
        </w:tc>
      </w:tr>
      <w:tr w:rsidR="004F178F" w:rsidRPr="008F4F86" w14:paraId="40E9A347" w14:textId="77777777" w:rsidTr="005A1481">
        <w:tc>
          <w:tcPr>
            <w:tcW w:w="2465" w:type="dxa"/>
          </w:tcPr>
          <w:p w14:paraId="24DFAAAA" w14:textId="77777777"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14:paraId="33A304F7" w14:textId="77777777" w:rsidR="004F178F" w:rsidRDefault="004F178F" w:rsidP="005A1481">
            <w:pPr>
              <w:rPr>
                <w:rFonts w:cs="Arial"/>
              </w:rPr>
            </w:pPr>
            <w:r w:rsidRPr="00CE2490">
              <w:rPr>
                <w:rFonts w:cs="Arial"/>
              </w:rPr>
              <w:t>Номер ФД</w:t>
            </w:r>
          </w:p>
        </w:tc>
        <w:tc>
          <w:tcPr>
            <w:tcW w:w="2979" w:type="dxa"/>
          </w:tcPr>
          <w:p w14:paraId="10023CF8" w14:textId="77777777" w:rsidR="004F178F" w:rsidRDefault="004F178F" w:rsidP="005A1481">
            <w:pPr>
              <w:rPr>
                <w:rFonts w:cs="Arial"/>
              </w:rPr>
            </w:pPr>
            <w:r>
              <w:rPr>
                <w:rFonts w:cs="Arial"/>
              </w:rPr>
              <w:t>Число</w:t>
            </w:r>
          </w:p>
        </w:tc>
      </w:tr>
      <w:tr w:rsidR="004F178F" w:rsidRPr="008F4F86" w14:paraId="20CAD1E6" w14:textId="77777777" w:rsidTr="005A1481">
        <w:tc>
          <w:tcPr>
            <w:tcW w:w="2465" w:type="dxa"/>
          </w:tcPr>
          <w:p w14:paraId="5E29A293" w14:textId="77777777"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14:paraId="7E4EBBB0" w14:textId="77777777" w:rsidR="004F178F" w:rsidRDefault="004F178F" w:rsidP="005A1481">
            <w:pPr>
              <w:rPr>
                <w:rFonts w:cs="Arial"/>
              </w:rPr>
            </w:pPr>
            <w:r>
              <w:rPr>
                <w:rFonts w:cs="Arial"/>
              </w:rPr>
              <w:t>Номер смены</w:t>
            </w:r>
          </w:p>
        </w:tc>
        <w:tc>
          <w:tcPr>
            <w:tcW w:w="2979" w:type="dxa"/>
          </w:tcPr>
          <w:p w14:paraId="2D834A6C" w14:textId="77777777" w:rsidR="004F178F" w:rsidRDefault="004F178F" w:rsidP="005A1481">
            <w:pPr>
              <w:rPr>
                <w:rFonts w:cs="Arial"/>
              </w:rPr>
            </w:pPr>
            <w:r>
              <w:rPr>
                <w:rFonts w:cs="Arial"/>
              </w:rPr>
              <w:t>Число</w:t>
            </w:r>
          </w:p>
        </w:tc>
      </w:tr>
      <w:tr w:rsidR="004F178F" w:rsidRPr="008F4F86" w14:paraId="0B58323B" w14:textId="77777777" w:rsidTr="005A1481">
        <w:tc>
          <w:tcPr>
            <w:tcW w:w="2465" w:type="dxa"/>
          </w:tcPr>
          <w:p w14:paraId="1FE33508" w14:textId="77777777"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6A762A87" w14:textId="77777777" w:rsidR="004F178F" w:rsidRDefault="004F178F" w:rsidP="005A1481">
            <w:pPr>
              <w:rPr>
                <w:rFonts w:cs="Arial"/>
              </w:rPr>
            </w:pPr>
            <w:r>
              <w:rPr>
                <w:rFonts w:cs="Arial"/>
              </w:rPr>
              <w:t>Номер чека за смену</w:t>
            </w:r>
          </w:p>
        </w:tc>
        <w:tc>
          <w:tcPr>
            <w:tcW w:w="2979" w:type="dxa"/>
          </w:tcPr>
          <w:p w14:paraId="524A66D7" w14:textId="77777777" w:rsidR="004F178F" w:rsidRPr="00CE2490" w:rsidRDefault="004F178F" w:rsidP="005A1481">
            <w:pPr>
              <w:rPr>
                <w:rFonts w:cs="Arial"/>
              </w:rPr>
            </w:pPr>
            <w:r>
              <w:rPr>
                <w:rFonts w:cs="Arial"/>
              </w:rPr>
              <w:t>Число</w:t>
            </w:r>
          </w:p>
        </w:tc>
      </w:tr>
      <w:tr w:rsidR="004F178F" w:rsidRPr="008F4F86" w14:paraId="50AE074D" w14:textId="77777777" w:rsidTr="005A1481">
        <w:tc>
          <w:tcPr>
            <w:tcW w:w="2465" w:type="dxa"/>
          </w:tcPr>
          <w:p w14:paraId="518BB908" w14:textId="77777777"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14:paraId="78463933" w14:textId="77777777" w:rsidR="004F178F" w:rsidRPr="00E31914" w:rsidRDefault="004F178F" w:rsidP="005A1481">
            <w:pPr>
              <w:rPr>
                <w:rFonts w:cs="Arial"/>
              </w:rPr>
            </w:pPr>
            <w:r>
              <w:rPr>
                <w:rFonts w:cs="Arial"/>
              </w:rPr>
              <w:t>Время регистрации фискального документа в ФН</w:t>
            </w:r>
          </w:p>
        </w:tc>
        <w:tc>
          <w:tcPr>
            <w:tcW w:w="2979" w:type="dxa"/>
          </w:tcPr>
          <w:p w14:paraId="390D5CCD" w14:textId="77777777" w:rsidR="004F178F" w:rsidRDefault="004F178F" w:rsidP="005A1481">
            <w:pPr>
              <w:rPr>
                <w:rFonts w:cs="Arial"/>
              </w:rPr>
            </w:pPr>
            <w:bookmarkStart w:id="558" w:name="OLE_LINK116"/>
            <w:bookmarkStart w:id="559" w:name="OLE_LINK117"/>
            <w:bookmarkStart w:id="560"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558"/>
            <w:bookmarkEnd w:id="559"/>
            <w:bookmarkEnd w:id="560"/>
          </w:p>
        </w:tc>
      </w:tr>
      <w:tr w:rsidR="004F178F" w:rsidRPr="008F4F86" w14:paraId="0D18124B" w14:textId="77777777" w:rsidTr="005A1481">
        <w:tc>
          <w:tcPr>
            <w:tcW w:w="2465" w:type="dxa"/>
          </w:tcPr>
          <w:p w14:paraId="3F5B0537" w14:textId="77777777" w:rsidR="004F178F" w:rsidRPr="008F4F86" w:rsidRDefault="004F178F" w:rsidP="005A1481">
            <w:pPr>
              <w:rPr>
                <w:rFonts w:cs="Arial"/>
                <w:lang w:val="en-US"/>
              </w:rPr>
            </w:pPr>
            <w:r>
              <w:rPr>
                <w:rFonts w:cs="Arial"/>
                <w:lang w:val="en-US"/>
              </w:rPr>
              <w:t>content</w:t>
            </w:r>
          </w:p>
        </w:tc>
        <w:tc>
          <w:tcPr>
            <w:tcW w:w="4839" w:type="dxa"/>
          </w:tcPr>
          <w:p w14:paraId="21E3EC91" w14:textId="77777777" w:rsidR="004F178F" w:rsidRPr="00EB31B9" w:rsidRDefault="004F178F" w:rsidP="005A1481">
            <w:pPr>
              <w:rPr>
                <w:rFonts w:cs="Arial"/>
              </w:rPr>
            </w:pPr>
            <w:r>
              <w:rPr>
                <w:rFonts w:cs="Arial"/>
              </w:rPr>
              <w:t>Содержимое документа</w:t>
            </w:r>
          </w:p>
        </w:tc>
        <w:tc>
          <w:tcPr>
            <w:tcW w:w="2979" w:type="dxa"/>
          </w:tcPr>
          <w:p w14:paraId="3FF74B7F" w14:textId="77777777" w:rsidR="004F178F" w:rsidRPr="00525F22" w:rsidRDefault="004F178F" w:rsidP="005A1481">
            <w:pPr>
              <w:rPr>
                <w:rFonts w:cs="Arial"/>
              </w:rPr>
            </w:pPr>
            <w:r>
              <w:rPr>
                <w:rFonts w:cs="Arial"/>
              </w:rPr>
              <w:t>Структура п.2.1.1.1</w:t>
            </w:r>
          </w:p>
        </w:tc>
      </w:tr>
      <w:tr w:rsidR="004F178F" w:rsidRPr="008F4F86" w14:paraId="7F69CC6B" w14:textId="77777777" w:rsidTr="005A1481">
        <w:tc>
          <w:tcPr>
            <w:tcW w:w="2465" w:type="dxa"/>
          </w:tcPr>
          <w:p w14:paraId="6F8281D6" w14:textId="77777777" w:rsidR="004F178F" w:rsidRPr="00AD41F6" w:rsidRDefault="004F178F" w:rsidP="005A1481">
            <w:pPr>
              <w:rPr>
                <w:rFonts w:cs="Arial"/>
                <w:lang w:val="en-US"/>
              </w:rPr>
            </w:pPr>
            <w:proofErr w:type="spellStart"/>
            <w:r>
              <w:rPr>
                <w:rFonts w:cs="Arial"/>
                <w:lang w:val="en-US"/>
              </w:rPr>
              <w:t>fp</w:t>
            </w:r>
            <w:proofErr w:type="spellEnd"/>
          </w:p>
        </w:tc>
        <w:tc>
          <w:tcPr>
            <w:tcW w:w="4839" w:type="dxa"/>
          </w:tcPr>
          <w:p w14:paraId="7CBBF097" w14:textId="77777777" w:rsidR="004F178F" w:rsidRDefault="004F178F" w:rsidP="005A1481">
            <w:pPr>
              <w:rPr>
                <w:rFonts w:cs="Arial"/>
              </w:rPr>
            </w:pPr>
            <w:r w:rsidRPr="00E664C7">
              <w:rPr>
                <w:rFonts w:cs="Arial"/>
              </w:rPr>
              <w:t>Фискальный признак</w:t>
            </w:r>
          </w:p>
        </w:tc>
        <w:tc>
          <w:tcPr>
            <w:tcW w:w="2979" w:type="dxa"/>
          </w:tcPr>
          <w:p w14:paraId="5109C8D1" w14:textId="77777777"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14:paraId="6ADB9B8D" w14:textId="77777777" w:rsidTr="005A1481">
        <w:tc>
          <w:tcPr>
            <w:tcW w:w="2465" w:type="dxa"/>
          </w:tcPr>
          <w:p w14:paraId="18D4248D" w14:textId="77777777"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14:paraId="1D8AFC7B" w14:textId="77777777"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14:paraId="7804CA8E" w14:textId="77777777" w:rsidR="009D7C38" w:rsidRDefault="009D7C38" w:rsidP="009D7C38">
            <w:pPr>
              <w:rPr>
                <w:rFonts w:cs="Arial"/>
              </w:rPr>
            </w:pPr>
            <w:r>
              <w:rPr>
                <w:rFonts w:cs="Arial"/>
              </w:rPr>
              <w:t xml:space="preserve">Строка от 1 до 1024 символов или </w:t>
            </w:r>
            <w:r>
              <w:rPr>
                <w:rFonts w:cs="Arial"/>
                <w:lang w:val="en-US"/>
              </w:rPr>
              <w:t>null</w:t>
            </w:r>
          </w:p>
        </w:tc>
      </w:tr>
    </w:tbl>
    <w:p w14:paraId="05EB54B5" w14:textId="77777777" w:rsidR="004F178F" w:rsidRDefault="004F178F" w:rsidP="004F178F">
      <w:pPr>
        <w:rPr>
          <w:rFonts w:cs="Arial"/>
        </w:rPr>
      </w:pPr>
    </w:p>
    <w:p w14:paraId="301D4732" w14:textId="77777777" w:rsidR="004F178F" w:rsidRPr="00D91E9D" w:rsidRDefault="004F178F" w:rsidP="004F178F">
      <w:pPr>
        <w:rPr>
          <w:lang w:val="en-US"/>
        </w:rPr>
      </w:pPr>
      <w:r w:rsidRPr="00817738">
        <w:t>Пример</w:t>
      </w:r>
      <w:r w:rsidRPr="00D91E9D">
        <w:rPr>
          <w:lang w:val="en-US"/>
        </w:rPr>
        <w:t xml:space="preserve"> </w:t>
      </w:r>
      <w:r>
        <w:t>ответа</w:t>
      </w:r>
      <w:r w:rsidRPr="00D91E9D">
        <w:rPr>
          <w:lang w:val="en-US"/>
        </w:rPr>
        <w:t>:</w:t>
      </w:r>
    </w:p>
    <w:p w14:paraId="6E411FC7" w14:textId="77777777" w:rsidR="004F178F" w:rsidRPr="00D91E9D" w:rsidRDefault="004F178F" w:rsidP="004F178F">
      <w:pPr>
        <w:rPr>
          <w:rFonts w:cs="Arial"/>
          <w:lang w:val="en-US"/>
        </w:rPr>
      </w:pPr>
    </w:p>
    <w:p w14:paraId="536D1498"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91E9D">
        <w:rPr>
          <w:rFonts w:ascii="Consolas" w:hAnsi="Consolas" w:cs="Consolas"/>
          <w:color w:val="DFDFBF"/>
          <w:sz w:val="18"/>
          <w:szCs w:val="18"/>
          <w:lang w:val="en-US"/>
        </w:rPr>
        <w:t>{</w:t>
      </w:r>
    </w:p>
    <w:p w14:paraId="1ABBFC70"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91E9D">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"12345678990"</w:t>
      </w:r>
      <w:r w:rsidRPr="00D91E9D">
        <w:rPr>
          <w:rFonts w:ascii="Consolas" w:hAnsi="Consolas" w:cs="Consolas"/>
          <w:color w:val="DFDFBF"/>
          <w:sz w:val="18"/>
          <w:szCs w:val="18"/>
          <w:lang w:val="en-US"/>
        </w:rPr>
        <w:t>,</w:t>
      </w:r>
    </w:p>
    <w:p w14:paraId="38D019C6"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91E9D">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"0000000000001358"</w:t>
      </w:r>
      <w:r w:rsidRPr="00D91E9D">
        <w:rPr>
          <w:rFonts w:ascii="Consolas" w:hAnsi="Consolas" w:cs="Consolas"/>
          <w:color w:val="DFDFBF"/>
          <w:sz w:val="18"/>
          <w:szCs w:val="18"/>
          <w:lang w:val="en-US"/>
        </w:rPr>
        <w:t>,</w:t>
      </w:r>
    </w:p>
    <w:p w14:paraId="2279868A"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91E9D">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"0000000400054952"</w:t>
      </w:r>
      <w:r w:rsidRPr="00D91E9D">
        <w:rPr>
          <w:rFonts w:ascii="Consolas" w:hAnsi="Consolas" w:cs="Consolas"/>
          <w:color w:val="DFDFBF"/>
          <w:sz w:val="18"/>
          <w:szCs w:val="18"/>
          <w:lang w:val="en-US"/>
        </w:rPr>
        <w:t>,</w:t>
      </w:r>
    </w:p>
    <w:p w14:paraId="2B2B2C28"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91E9D">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"9999078900001341"</w:t>
      </w:r>
      <w:r w:rsidRPr="00D91E9D">
        <w:rPr>
          <w:rFonts w:ascii="Consolas" w:hAnsi="Consolas" w:cs="Consolas"/>
          <w:color w:val="DFDFBF"/>
          <w:sz w:val="18"/>
          <w:szCs w:val="18"/>
          <w:lang w:val="en-US"/>
        </w:rPr>
        <w:t>,</w:t>
      </w:r>
    </w:p>
    <w:p w14:paraId="3249D412" w14:textId="77777777" w:rsidR="004F178F" w:rsidRPr="00D91E9D"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91E9D">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D91E9D">
        <w:rPr>
          <w:rFonts w:ascii="Consolas" w:hAnsi="Consolas" w:cs="Consolas"/>
          <w:color w:val="8ACCCF"/>
          <w:sz w:val="18"/>
          <w:szCs w:val="18"/>
          <w:lang w:val="en-US"/>
        </w:rPr>
        <w:t>"</w:t>
      </w:r>
      <w:r w:rsidRPr="00D91E9D">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D91E9D">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D91E9D">
        <w:rPr>
          <w:rFonts w:ascii="Consolas" w:hAnsi="Consolas" w:cs="Consolas"/>
          <w:color w:val="FF007F"/>
          <w:sz w:val="18"/>
          <w:szCs w:val="18"/>
          <w:lang w:val="en-US"/>
        </w:rPr>
        <w:t>\"</w:t>
      </w:r>
      <w:r w:rsidRPr="008F5442">
        <w:rPr>
          <w:rFonts w:ascii="Consolas" w:hAnsi="Consolas" w:cs="Consolas"/>
          <w:color w:val="DFAF8F"/>
          <w:sz w:val="18"/>
          <w:szCs w:val="18"/>
        </w:rPr>
        <w:t>Ярус</w:t>
      </w:r>
      <w:r w:rsidRPr="00D91E9D">
        <w:rPr>
          <w:rFonts w:ascii="Consolas" w:hAnsi="Consolas" w:cs="Consolas"/>
          <w:color w:val="FF007F"/>
          <w:sz w:val="18"/>
          <w:szCs w:val="18"/>
          <w:lang w:val="en-US"/>
        </w:rPr>
        <w:t>\"</w:t>
      </w:r>
      <w:r w:rsidRPr="00D91E9D">
        <w:rPr>
          <w:rFonts w:ascii="Consolas" w:hAnsi="Consolas" w:cs="Consolas"/>
          <w:color w:val="DFAF8F"/>
          <w:sz w:val="18"/>
          <w:szCs w:val="18"/>
          <w:lang w:val="en-US"/>
        </w:rPr>
        <w:t>(</w:t>
      </w:r>
      <w:r w:rsidRPr="00D91E9D">
        <w:rPr>
          <w:rFonts w:ascii="Consolas" w:hAnsi="Consolas" w:cs="Consolas"/>
          <w:color w:val="FF007F"/>
          <w:sz w:val="18"/>
          <w:szCs w:val="18"/>
          <w:lang w:val="en-US"/>
        </w:rPr>
        <w:t>\"</w:t>
      </w:r>
      <w:r w:rsidRPr="008F5442">
        <w:rPr>
          <w:rFonts w:ascii="Consolas" w:hAnsi="Consolas" w:cs="Consolas"/>
          <w:color w:val="DFAF8F"/>
          <w:sz w:val="18"/>
          <w:szCs w:val="18"/>
        </w:rPr>
        <w:t>ОФД</w:t>
      </w:r>
      <w:r w:rsidRPr="00D91E9D">
        <w:rPr>
          <w:rFonts w:ascii="Consolas" w:hAnsi="Consolas" w:cs="Consolas"/>
          <w:color w:val="DFAF8F"/>
          <w:sz w:val="18"/>
          <w:szCs w:val="18"/>
          <w:lang w:val="en-US"/>
        </w:rPr>
        <w:t>-</w:t>
      </w:r>
      <w:r w:rsidRPr="008F5442">
        <w:rPr>
          <w:rFonts w:ascii="Consolas" w:hAnsi="Consolas" w:cs="Consolas"/>
          <w:color w:val="DFAF8F"/>
          <w:sz w:val="18"/>
          <w:szCs w:val="18"/>
        </w:rPr>
        <w:t>Я</w:t>
      </w:r>
      <w:r w:rsidRPr="00D91E9D">
        <w:rPr>
          <w:rFonts w:ascii="Consolas" w:hAnsi="Consolas" w:cs="Consolas"/>
          <w:color w:val="FF007F"/>
          <w:sz w:val="18"/>
          <w:szCs w:val="18"/>
          <w:lang w:val="en-US"/>
        </w:rPr>
        <w:t>\"</w:t>
      </w:r>
      <w:r w:rsidRPr="00D91E9D">
        <w:rPr>
          <w:rFonts w:ascii="Consolas" w:hAnsi="Consolas" w:cs="Consolas"/>
          <w:color w:val="DFAF8F"/>
          <w:sz w:val="18"/>
          <w:szCs w:val="18"/>
          <w:lang w:val="en-US"/>
        </w:rPr>
        <w:t>)"</w:t>
      </w:r>
      <w:r w:rsidRPr="00D91E9D">
        <w:rPr>
          <w:rFonts w:ascii="Consolas" w:hAnsi="Consolas" w:cs="Consolas"/>
          <w:color w:val="DFDFBF"/>
          <w:sz w:val="18"/>
          <w:szCs w:val="18"/>
          <w:lang w:val="en-US"/>
        </w:rPr>
        <w:t>,</w:t>
      </w:r>
    </w:p>
    <w:p w14:paraId="555992B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685DC6E6"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70A458A4"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6BE98BC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companyINN</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14:paraId="79A44966"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14:paraId="2EA0D4DA"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14:paraId="6B12805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14:paraId="3FD27EF2"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14:paraId="095CCEC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14:paraId="487558FF"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14:paraId="58E40B06"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3F87BD98"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558156F2"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14:paraId="5DF15CE0"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14:paraId="0F84EAD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14:paraId="793248C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14:paraId="191E816A"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14:paraId="42577CE0"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315E6E26"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14:paraId="0EB47A4E"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14:paraId="3CC4B54A"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14:paraId="616B9F2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14:paraId="78C4F7F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3769173E"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14:paraId="55AD8A00"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14:paraId="7D94121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14:paraId="3486F25E"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380CDD49"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14:paraId="60920AE4"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14:paraId="5DB8B0B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14:paraId="115FEE77"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14:paraId="284C157C"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14:paraId="09E1101D" w14:textId="77777777"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23"/>
      <w:bookmarkEnd w:id="24"/>
      <w:bookmarkEnd w:id="25"/>
    </w:p>
    <w:p w14:paraId="1A33E8C0" w14:textId="77777777" w:rsidR="006F0FD4" w:rsidRPr="003713DA" w:rsidRDefault="006F0FD4" w:rsidP="006F0FD4">
      <w:pPr>
        <w:pStyle w:val="2"/>
        <w:rPr>
          <w:lang w:val="en-US"/>
        </w:rPr>
      </w:pPr>
      <w:bookmarkStart w:id="561" w:name="_Toc27489473"/>
      <w:r w:rsidRPr="00070FA8">
        <w:rPr>
          <w:lang w:val="en-US"/>
        </w:rPr>
        <w:lastRenderedPageBreak/>
        <w:t>2.</w:t>
      </w:r>
      <w:r w:rsidR="00233398" w:rsidRPr="00070FA8">
        <w:rPr>
          <w:lang w:val="en-US"/>
        </w:rPr>
        <w:t>5</w:t>
      </w:r>
      <w:r w:rsidRPr="00070FA8">
        <w:rPr>
          <w:lang w:val="en-US"/>
        </w:rPr>
        <w:t xml:space="preserve"> </w:t>
      </w:r>
      <w:r w:rsidR="009B596F">
        <w:t>Статус</w:t>
      </w:r>
      <w:r w:rsidR="009B596F" w:rsidRPr="003713DA">
        <w:rPr>
          <w:lang w:val="en-US"/>
        </w:rPr>
        <w:t xml:space="preserve"> </w:t>
      </w:r>
      <w:r w:rsidR="009B596F">
        <w:t>ККТ</w:t>
      </w:r>
      <w:r w:rsidR="009B596F" w:rsidRPr="003713DA">
        <w:rPr>
          <w:lang w:val="en-US"/>
        </w:rPr>
        <w:t xml:space="preserve"> </w:t>
      </w:r>
      <w:r w:rsidR="009B596F">
        <w:t>в</w:t>
      </w:r>
      <w:r w:rsidR="009B596F" w:rsidRPr="003713DA">
        <w:rPr>
          <w:lang w:val="en-US"/>
        </w:rPr>
        <w:t xml:space="preserve"> </w:t>
      </w:r>
      <w:r w:rsidR="009B596F">
        <w:t>группе</w:t>
      </w:r>
      <w:bookmarkEnd w:id="561"/>
    </w:p>
    <w:p w14:paraId="5474DAC6" w14:textId="77777777" w:rsidR="006F0FD4" w:rsidRPr="00070FA8" w:rsidRDefault="006F0FD4" w:rsidP="006F0FD4">
      <w:pPr>
        <w:rPr>
          <w:rFonts w:cs="Arial"/>
          <w:lang w:val="en-US"/>
        </w:rPr>
      </w:pPr>
    </w:p>
    <w:p w14:paraId="21F9D3A5" w14:textId="77777777" w:rsidR="006F0FD4" w:rsidRPr="00233C70" w:rsidRDefault="006F0FD4" w:rsidP="006F0FD4">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562" w:name="OLE_LINK468"/>
      <w:r w:rsidR="00EF225E">
        <w:rPr>
          <w:rFonts w:cs="Arial"/>
          <w:b/>
          <w:lang w:val="en-US"/>
        </w:rPr>
        <w:t>devices/</w:t>
      </w:r>
      <w:r w:rsidR="00233398">
        <w:rPr>
          <w:rFonts w:cs="Arial"/>
          <w:b/>
          <w:lang w:val="en-US"/>
        </w:rPr>
        <w:t>status</w:t>
      </w:r>
      <w:r>
        <w:rPr>
          <w:rFonts w:cs="Arial"/>
          <w:b/>
          <w:lang w:val="en-US"/>
        </w:rPr>
        <w:t>/{inn}/{</w:t>
      </w:r>
      <w:proofErr w:type="spellStart"/>
      <w:r w:rsidR="00233398">
        <w:rPr>
          <w:rFonts w:cs="Arial"/>
          <w:b/>
          <w:lang w:val="en-US"/>
        </w:rPr>
        <w:t>group</w:t>
      </w:r>
      <w:r>
        <w:rPr>
          <w:rFonts w:cs="Arial"/>
          <w:b/>
          <w:lang w:val="en-US"/>
        </w:rPr>
        <w:t>_</w:t>
      </w:r>
      <w:r w:rsidR="00233398">
        <w:rPr>
          <w:rFonts w:cs="Arial"/>
          <w:b/>
          <w:lang w:val="en-US"/>
        </w:rPr>
        <w:t>name</w:t>
      </w:r>
      <w:proofErr w:type="spellEnd"/>
      <w:r>
        <w:rPr>
          <w:rFonts w:cs="Arial"/>
          <w:b/>
          <w:lang w:val="en-US"/>
        </w:rPr>
        <w:t>}</w:t>
      </w:r>
      <w:bookmarkEnd w:id="562"/>
    </w:p>
    <w:p w14:paraId="08392222" w14:textId="77777777" w:rsidR="006F0FD4" w:rsidRDefault="006F0FD4" w:rsidP="006F0FD4">
      <w:pPr>
        <w:rPr>
          <w:rFonts w:cs="Arial"/>
          <w:lang w:val="en-US"/>
        </w:rPr>
      </w:pPr>
    </w:p>
    <w:p w14:paraId="12DF26E1" w14:textId="77777777" w:rsidR="006F0FD4" w:rsidRPr="004E79A5" w:rsidRDefault="006F0FD4" w:rsidP="006F0FD4">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w:t>
      </w:r>
    </w:p>
    <w:p w14:paraId="15E345E1" w14:textId="77777777" w:rsidR="006F0FD4" w:rsidRPr="000C255B" w:rsidRDefault="006F0FD4" w:rsidP="006F0FD4">
      <w:pPr>
        <w:rPr>
          <w:rFonts w:cs="Arial"/>
        </w:rPr>
      </w:pPr>
      <w:proofErr w:type="gramStart"/>
      <w:r w:rsidRPr="000C255B">
        <w:rPr>
          <w:rFonts w:cs="Arial"/>
          <w:b/>
        </w:rPr>
        <w:t>{</w:t>
      </w:r>
      <w:r w:rsidR="00233398" w:rsidRPr="00233398">
        <w:rPr>
          <w:rFonts w:cs="Arial"/>
          <w:b/>
        </w:rPr>
        <w:t xml:space="preserve"> </w:t>
      </w:r>
      <w:r w:rsidR="00233398">
        <w:rPr>
          <w:rFonts w:cs="Arial"/>
          <w:b/>
          <w:lang w:val="en-US"/>
        </w:rPr>
        <w:t>group</w:t>
      </w:r>
      <w:proofErr w:type="gramEnd"/>
      <w:r w:rsidR="00233398" w:rsidRPr="00233398">
        <w:rPr>
          <w:rFonts w:cs="Arial"/>
          <w:b/>
        </w:rPr>
        <w:t>_</w:t>
      </w:r>
      <w:r w:rsidR="00233398">
        <w:rPr>
          <w:rFonts w:cs="Arial"/>
          <w:b/>
          <w:lang w:val="en-US"/>
        </w:rPr>
        <w:t>name</w:t>
      </w:r>
      <w:r w:rsidR="00233398" w:rsidRPr="000C255B">
        <w:rPr>
          <w:rFonts w:cs="Arial"/>
          <w:b/>
        </w:rPr>
        <w:t xml:space="preserve"> </w:t>
      </w:r>
      <w:r w:rsidRPr="000C255B">
        <w:rPr>
          <w:rFonts w:cs="Arial"/>
          <w:b/>
        </w:rPr>
        <w:t>}</w:t>
      </w:r>
      <w:r w:rsidRPr="000C255B">
        <w:rPr>
          <w:rFonts w:cs="Arial"/>
        </w:rPr>
        <w:t xml:space="preserve"> –</w:t>
      </w:r>
      <w:r w:rsidR="00233398">
        <w:rPr>
          <w:rFonts w:cs="Arial"/>
        </w:rPr>
        <w:t xml:space="preserve"> название группы устройств</w:t>
      </w:r>
    </w:p>
    <w:p w14:paraId="4AFC8ECC" w14:textId="77777777" w:rsidR="006F0FD4" w:rsidRDefault="006F0FD4" w:rsidP="006F0FD4">
      <w:pPr>
        <w:rPr>
          <w:rFonts w:cs="Arial"/>
        </w:rPr>
      </w:pPr>
    </w:p>
    <w:p w14:paraId="55FEFB94" w14:textId="77777777" w:rsidR="006F0FD4" w:rsidRPr="000C255B" w:rsidRDefault="006F0FD4" w:rsidP="006F0FD4">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14:paraId="320643F1" w14:textId="77777777" w:rsidR="006F0FD4" w:rsidRDefault="006F0FD4" w:rsidP="006F0FD4">
      <w:pPr>
        <w:rPr>
          <w:rFonts w:cs="Arial"/>
        </w:rPr>
      </w:pPr>
    </w:p>
    <w:p w14:paraId="356952F6" w14:textId="77777777" w:rsidR="006F0FD4" w:rsidRDefault="006F0FD4" w:rsidP="006F0FD4">
      <w:r>
        <w:t xml:space="preserve">Ответ: </w:t>
      </w:r>
      <w:proofErr w:type="spellStart"/>
      <w:r>
        <w:rPr>
          <w:lang w:val="en-US"/>
        </w:rPr>
        <w:t>api</w:t>
      </w:r>
      <w:proofErr w:type="spellEnd"/>
      <w:r w:rsidRPr="00197C7F">
        <w:t xml:space="preserve"> </w:t>
      </w:r>
      <w:r>
        <w:t>может возвращать следующие статус-коды</w:t>
      </w:r>
    </w:p>
    <w:p w14:paraId="24A07C1D" w14:textId="77777777" w:rsidR="006F0FD4" w:rsidRDefault="006F0FD4" w:rsidP="006F0FD4">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w:t>
      </w:r>
      <w:r w:rsidR="00233398">
        <w:t xml:space="preserve"> или группа</w:t>
      </w:r>
      <w:r>
        <w:t xml:space="preserve"> не найдена,</w:t>
      </w:r>
      <w:r w:rsidR="00233398">
        <w:t xml:space="preserve"> тело ответа 2.5.2</w:t>
      </w:r>
    </w:p>
    <w:p w14:paraId="3BC628B8" w14:textId="77777777" w:rsidR="006F0FD4" w:rsidRDefault="006F0FD4" w:rsidP="006F0FD4">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14:paraId="3C14FFEC" w14:textId="77777777" w:rsidR="006F0FD4" w:rsidRDefault="006F0FD4" w:rsidP="006F0FD4">
      <w:pPr>
        <w:pStyle w:val="a3"/>
        <w:numPr>
          <w:ilvl w:val="0"/>
          <w:numId w:val="12"/>
        </w:numPr>
      </w:pPr>
      <w:r w:rsidRPr="00425254">
        <w:t>200</w:t>
      </w:r>
      <w:r w:rsidRPr="00197C7F">
        <w:t xml:space="preserve"> </w:t>
      </w:r>
      <w:r>
        <w:rPr>
          <w:lang w:val="en-US"/>
        </w:rPr>
        <w:t>OK</w:t>
      </w:r>
      <w:r w:rsidRPr="00197C7F">
        <w:t xml:space="preserve"> – </w:t>
      </w:r>
      <w:r w:rsidR="00233398">
        <w:t>ошибок нет</w:t>
      </w:r>
      <w:r>
        <w:t>, тело ответа п.2.</w:t>
      </w:r>
      <w:r w:rsidR="00233398">
        <w:t>5</w:t>
      </w:r>
      <w:r>
        <w:t>.1</w:t>
      </w:r>
    </w:p>
    <w:p w14:paraId="0CAADBDA" w14:textId="77777777" w:rsidR="006F0FD4" w:rsidRPr="00E02F83" w:rsidRDefault="006F0FD4" w:rsidP="006F0FD4">
      <w:pPr>
        <w:pStyle w:val="a3"/>
      </w:pPr>
    </w:p>
    <w:p w14:paraId="11C0E8E1" w14:textId="77777777" w:rsidR="006F0FD4" w:rsidRDefault="006F0FD4" w:rsidP="006F0FD4">
      <w:pPr>
        <w:rPr>
          <w:rFonts w:cs="Arial"/>
        </w:rPr>
      </w:pPr>
    </w:p>
    <w:p w14:paraId="30B2B96F" w14:textId="77777777" w:rsidR="006F0FD4" w:rsidRDefault="006F0FD4" w:rsidP="006F0FD4">
      <w:pPr>
        <w:pStyle w:val="3"/>
      </w:pPr>
      <w:bookmarkStart w:id="563" w:name="_Toc27489474"/>
      <w:r>
        <w:rPr>
          <w:lang w:val="en-US"/>
        </w:rPr>
        <w:t>2.</w:t>
      </w:r>
      <w:r w:rsidR="00233398">
        <w:t>5</w:t>
      </w:r>
      <w:r>
        <w:rPr>
          <w:lang w:val="en-US"/>
        </w:rPr>
        <w:t xml:space="preserve">.1 </w:t>
      </w:r>
      <w:r>
        <w:t>Тело ответа</w:t>
      </w:r>
      <w:bookmarkEnd w:id="563"/>
    </w:p>
    <w:tbl>
      <w:tblPr>
        <w:tblStyle w:val="a4"/>
        <w:tblW w:w="10283" w:type="dxa"/>
        <w:tblLook w:val="04A0" w:firstRow="1" w:lastRow="0" w:firstColumn="1" w:lastColumn="0" w:noHBand="0" w:noVBand="1"/>
      </w:tblPr>
      <w:tblGrid>
        <w:gridCol w:w="2465"/>
        <w:gridCol w:w="4839"/>
        <w:gridCol w:w="2979"/>
      </w:tblGrid>
      <w:tr w:rsidR="006F0FD4" w:rsidRPr="008F4F86" w14:paraId="18D9933B" w14:textId="77777777" w:rsidTr="00EE210D">
        <w:tc>
          <w:tcPr>
            <w:tcW w:w="2465" w:type="dxa"/>
          </w:tcPr>
          <w:p w14:paraId="5380ABEB" w14:textId="77777777" w:rsidR="006F0FD4" w:rsidRPr="009E5CA4" w:rsidRDefault="00233398" w:rsidP="00EE210D">
            <w:pPr>
              <w:rPr>
                <w:rFonts w:cs="Arial"/>
                <w:lang w:val="en-US"/>
              </w:rPr>
            </w:pPr>
            <w:r>
              <w:rPr>
                <w:rFonts w:cs="Arial"/>
                <w:lang w:val="en-US"/>
              </w:rPr>
              <w:t>devices</w:t>
            </w:r>
          </w:p>
        </w:tc>
        <w:tc>
          <w:tcPr>
            <w:tcW w:w="4839" w:type="dxa"/>
          </w:tcPr>
          <w:p w14:paraId="0A5032FC" w14:textId="77777777" w:rsidR="006F0FD4" w:rsidRPr="00DF451F" w:rsidRDefault="00233398" w:rsidP="00EE210D">
            <w:pPr>
              <w:rPr>
                <w:rFonts w:cs="Arial"/>
              </w:rPr>
            </w:pPr>
            <w:r>
              <w:rPr>
                <w:rFonts w:cs="Arial"/>
              </w:rPr>
              <w:t>Список устройств в группе</w:t>
            </w:r>
          </w:p>
        </w:tc>
        <w:tc>
          <w:tcPr>
            <w:tcW w:w="2979" w:type="dxa"/>
          </w:tcPr>
          <w:p w14:paraId="41C0B481" w14:textId="77777777" w:rsidR="006F0FD4" w:rsidRDefault="00233398" w:rsidP="00EE210D">
            <w:pPr>
              <w:rPr>
                <w:rFonts w:cs="Arial"/>
              </w:rPr>
            </w:pPr>
            <w:r>
              <w:rPr>
                <w:rFonts w:cs="Arial"/>
              </w:rPr>
              <w:t>Массив структур п.2.5.1.1</w:t>
            </w:r>
          </w:p>
        </w:tc>
      </w:tr>
    </w:tbl>
    <w:p w14:paraId="6DF1F428" w14:textId="77777777" w:rsidR="006F0FD4" w:rsidRDefault="006F0FD4" w:rsidP="006F0FD4">
      <w:pPr>
        <w:rPr>
          <w:rFonts w:cs="Arial"/>
        </w:rPr>
      </w:pPr>
    </w:p>
    <w:p w14:paraId="7630856F" w14:textId="77777777" w:rsidR="00233398" w:rsidRDefault="00233398" w:rsidP="00233398">
      <w:pPr>
        <w:pStyle w:val="3"/>
      </w:pPr>
      <w:bookmarkStart w:id="564" w:name="_Toc27489475"/>
      <w:r w:rsidRPr="00233398">
        <w:t>2.</w:t>
      </w:r>
      <w:r>
        <w:t>5</w:t>
      </w:r>
      <w:r w:rsidRPr="00233398">
        <w:t>.1</w:t>
      </w:r>
      <w:r>
        <w:t>.1</w:t>
      </w:r>
      <w:r w:rsidRPr="00233398">
        <w:t xml:space="preserve"> </w:t>
      </w:r>
      <w:r>
        <w:t>Структура объекта информация об устройстве</w:t>
      </w:r>
      <w:bookmarkEnd w:id="564"/>
    </w:p>
    <w:tbl>
      <w:tblPr>
        <w:tblStyle w:val="a4"/>
        <w:tblW w:w="10283" w:type="dxa"/>
        <w:tblLook w:val="04A0" w:firstRow="1" w:lastRow="0" w:firstColumn="1" w:lastColumn="0" w:noHBand="0" w:noVBand="1"/>
      </w:tblPr>
      <w:tblGrid>
        <w:gridCol w:w="2784"/>
        <w:gridCol w:w="4610"/>
        <w:gridCol w:w="2889"/>
      </w:tblGrid>
      <w:tr w:rsidR="00B51814" w14:paraId="53A046CB" w14:textId="77777777" w:rsidTr="00BD1139">
        <w:tc>
          <w:tcPr>
            <w:tcW w:w="2784" w:type="dxa"/>
          </w:tcPr>
          <w:p w14:paraId="3E7BEA89" w14:textId="77777777" w:rsidR="00B51814" w:rsidRDefault="00B51814" w:rsidP="00EE210D">
            <w:pPr>
              <w:rPr>
                <w:rFonts w:cs="Arial"/>
                <w:lang w:val="en-US"/>
              </w:rPr>
            </w:pPr>
            <w:r>
              <w:rPr>
                <w:rFonts w:cs="Arial"/>
                <w:lang w:val="en-US"/>
              </w:rPr>
              <w:t>d</w:t>
            </w:r>
            <w:proofErr w:type="spellStart"/>
            <w:r w:rsidRPr="00D71290">
              <w:rPr>
                <w:rFonts w:cs="Arial"/>
              </w:rPr>
              <w:t>eviceSN</w:t>
            </w:r>
            <w:proofErr w:type="spellEnd"/>
          </w:p>
        </w:tc>
        <w:tc>
          <w:tcPr>
            <w:tcW w:w="4610" w:type="dxa"/>
          </w:tcPr>
          <w:p w14:paraId="32E1634F" w14:textId="77777777" w:rsidR="00B51814" w:rsidRPr="00B51814" w:rsidRDefault="00B51814" w:rsidP="00EE210D">
            <w:pPr>
              <w:rPr>
                <w:rFonts w:cs="Arial"/>
                <w:lang w:val="en-US"/>
              </w:rPr>
            </w:pPr>
            <w:r>
              <w:rPr>
                <w:rFonts w:cs="Arial"/>
              </w:rPr>
              <w:t>Заводской номер устройства</w:t>
            </w:r>
          </w:p>
        </w:tc>
        <w:tc>
          <w:tcPr>
            <w:tcW w:w="2889" w:type="dxa"/>
          </w:tcPr>
          <w:p w14:paraId="0BABA9DD" w14:textId="77777777" w:rsidR="00B51814" w:rsidRDefault="00B51814" w:rsidP="00EE210D">
            <w:pPr>
              <w:rPr>
                <w:rFonts w:cs="Arial"/>
              </w:rPr>
            </w:pPr>
            <w:r>
              <w:rPr>
                <w:rFonts w:cs="Arial"/>
              </w:rPr>
              <w:t>Строка до 20 символов</w:t>
            </w:r>
          </w:p>
        </w:tc>
      </w:tr>
      <w:tr w:rsidR="00B51814" w14:paraId="687D81DC" w14:textId="77777777" w:rsidTr="00BD1139">
        <w:tc>
          <w:tcPr>
            <w:tcW w:w="2784" w:type="dxa"/>
          </w:tcPr>
          <w:p w14:paraId="46C8CCD6" w14:textId="77777777" w:rsidR="00B51814" w:rsidRPr="00D71290" w:rsidRDefault="00B51814" w:rsidP="00EE210D">
            <w:pPr>
              <w:rPr>
                <w:rFonts w:cs="Arial"/>
              </w:rPr>
            </w:pPr>
            <w:r>
              <w:rPr>
                <w:rFonts w:cs="Arial"/>
                <w:lang w:val="en-US"/>
              </w:rPr>
              <w:t>fs</w:t>
            </w:r>
            <w:proofErr w:type="spellStart"/>
            <w:r w:rsidRPr="00D71290">
              <w:rPr>
                <w:rFonts w:cs="Arial"/>
              </w:rPr>
              <w:t>Number</w:t>
            </w:r>
            <w:proofErr w:type="spellEnd"/>
          </w:p>
        </w:tc>
        <w:tc>
          <w:tcPr>
            <w:tcW w:w="4610" w:type="dxa"/>
          </w:tcPr>
          <w:p w14:paraId="20670795" w14:textId="77777777" w:rsidR="00B51814" w:rsidRDefault="00B51814" w:rsidP="00EE210D">
            <w:pPr>
              <w:rPr>
                <w:rFonts w:cs="Arial"/>
              </w:rPr>
            </w:pPr>
            <w:r>
              <w:rPr>
                <w:rFonts w:cs="Arial"/>
              </w:rPr>
              <w:t>Номер фискального накопителя</w:t>
            </w:r>
          </w:p>
        </w:tc>
        <w:tc>
          <w:tcPr>
            <w:tcW w:w="2889" w:type="dxa"/>
          </w:tcPr>
          <w:p w14:paraId="2B9AB0CD" w14:textId="77777777" w:rsidR="00B51814" w:rsidRDefault="00B51814" w:rsidP="00EE210D">
            <w:pPr>
              <w:rPr>
                <w:rFonts w:cs="Arial"/>
              </w:rPr>
            </w:pPr>
            <w:r>
              <w:rPr>
                <w:rFonts w:cs="Arial"/>
              </w:rPr>
              <w:t>Строка 16 символов</w:t>
            </w:r>
            <w:r w:rsidR="00355031">
              <w:rPr>
                <w:rFonts w:cs="Arial"/>
              </w:rPr>
              <w:t>, необязательное поле</w:t>
            </w:r>
          </w:p>
        </w:tc>
      </w:tr>
      <w:tr w:rsidR="00B51814" w14:paraId="3874D5CC" w14:textId="77777777" w:rsidTr="00BD1139">
        <w:tc>
          <w:tcPr>
            <w:tcW w:w="2784" w:type="dxa"/>
          </w:tcPr>
          <w:p w14:paraId="31EBC983" w14:textId="77777777" w:rsidR="00B51814" w:rsidRPr="00D71290" w:rsidRDefault="00B51814" w:rsidP="00EE210D">
            <w:pPr>
              <w:rPr>
                <w:rFonts w:cs="Arial"/>
              </w:rPr>
            </w:pPr>
            <w:proofErr w:type="spellStart"/>
            <w:r>
              <w:rPr>
                <w:rFonts w:cs="Arial"/>
                <w:lang w:val="en-US"/>
              </w:rPr>
              <w:t>ofd</w:t>
            </w:r>
            <w:r w:rsidRPr="00D71290">
              <w:rPr>
                <w:rFonts w:cs="Arial"/>
              </w:rPr>
              <w:t>Name</w:t>
            </w:r>
            <w:proofErr w:type="spellEnd"/>
          </w:p>
        </w:tc>
        <w:tc>
          <w:tcPr>
            <w:tcW w:w="4610" w:type="dxa"/>
          </w:tcPr>
          <w:p w14:paraId="3D9E7258" w14:textId="77777777" w:rsidR="00B51814" w:rsidRPr="00D71290" w:rsidRDefault="00B51814" w:rsidP="00EE210D">
            <w:pPr>
              <w:rPr>
                <w:rFonts w:cs="Arial"/>
              </w:rPr>
            </w:pPr>
            <w:r>
              <w:rPr>
                <w:rFonts w:cs="Arial"/>
              </w:rPr>
              <w:t>Наименование ОФД</w:t>
            </w:r>
          </w:p>
        </w:tc>
        <w:tc>
          <w:tcPr>
            <w:tcW w:w="2889" w:type="dxa"/>
          </w:tcPr>
          <w:p w14:paraId="029565F3" w14:textId="77777777" w:rsidR="00B51814" w:rsidRDefault="00B51814" w:rsidP="00EE210D">
            <w:pPr>
              <w:rPr>
                <w:rFonts w:cs="Arial"/>
              </w:rPr>
            </w:pPr>
            <w:r>
              <w:rPr>
                <w:rFonts w:cs="Arial"/>
              </w:rPr>
              <w:t>Строка до 256 символов</w:t>
            </w:r>
            <w:r w:rsidR="00355031">
              <w:rPr>
                <w:rFonts w:cs="Arial"/>
              </w:rPr>
              <w:t>, необязательное поле</w:t>
            </w:r>
          </w:p>
        </w:tc>
      </w:tr>
      <w:tr w:rsidR="00B51814" w14:paraId="35069233" w14:textId="77777777" w:rsidTr="00BD1139">
        <w:tc>
          <w:tcPr>
            <w:tcW w:w="2784" w:type="dxa"/>
          </w:tcPr>
          <w:p w14:paraId="753AC7A1" w14:textId="77777777" w:rsidR="00B51814" w:rsidRPr="00B51814" w:rsidRDefault="00B51814" w:rsidP="00EE210D">
            <w:pPr>
              <w:rPr>
                <w:rFonts w:cs="Arial"/>
                <w:lang w:val="en-US"/>
              </w:rPr>
            </w:pPr>
            <w:proofErr w:type="spellStart"/>
            <w:r>
              <w:rPr>
                <w:rFonts w:cs="Arial"/>
                <w:lang w:val="en-US"/>
              </w:rPr>
              <w:t>odfAddress</w:t>
            </w:r>
            <w:proofErr w:type="spellEnd"/>
          </w:p>
        </w:tc>
        <w:tc>
          <w:tcPr>
            <w:tcW w:w="4610" w:type="dxa"/>
          </w:tcPr>
          <w:p w14:paraId="6B095822" w14:textId="77777777" w:rsidR="00B51814" w:rsidRPr="00B51814" w:rsidRDefault="00B51814" w:rsidP="00EE210D">
            <w:pPr>
              <w:rPr>
                <w:rFonts w:cs="Arial"/>
              </w:rPr>
            </w:pPr>
            <w:r>
              <w:rPr>
                <w:rFonts w:cs="Arial"/>
              </w:rPr>
              <w:t>Адрес</w:t>
            </w:r>
            <w:r w:rsidR="00EE210D" w:rsidRPr="00EE210D">
              <w:rPr>
                <w:rFonts w:cs="Arial"/>
              </w:rPr>
              <w:t>/</w:t>
            </w:r>
            <w:r w:rsidR="00EE210D">
              <w:rPr>
                <w:rFonts w:cs="Arial"/>
                <w:lang w:val="en-US"/>
              </w:rPr>
              <w:t>IP</w:t>
            </w:r>
            <w:r w:rsidR="00EE210D">
              <w:rPr>
                <w:rFonts w:cs="Arial"/>
              </w:rPr>
              <w:t xml:space="preserve"> и порт</w:t>
            </w:r>
            <w:r>
              <w:rPr>
                <w:rFonts w:cs="Arial"/>
              </w:rPr>
              <w:t xml:space="preserve"> отправки чеков в ОФД</w:t>
            </w:r>
          </w:p>
        </w:tc>
        <w:tc>
          <w:tcPr>
            <w:tcW w:w="2889" w:type="dxa"/>
          </w:tcPr>
          <w:p w14:paraId="6086F8E0" w14:textId="77777777" w:rsidR="00B51814" w:rsidRDefault="00B51814" w:rsidP="00EE210D">
            <w:pPr>
              <w:rPr>
                <w:rFonts w:cs="Arial"/>
              </w:rPr>
            </w:pPr>
            <w:r>
              <w:rPr>
                <w:rFonts w:cs="Arial"/>
              </w:rPr>
              <w:t xml:space="preserve">Строка до </w:t>
            </w:r>
            <w:r w:rsidR="00EE210D">
              <w:rPr>
                <w:rFonts w:cs="Arial"/>
              </w:rPr>
              <w:t>64</w:t>
            </w:r>
            <w:r>
              <w:rPr>
                <w:rFonts w:cs="Arial"/>
              </w:rPr>
              <w:t xml:space="preserve"> символов</w:t>
            </w:r>
            <w:r w:rsidR="00355031">
              <w:rPr>
                <w:rFonts w:cs="Arial"/>
              </w:rPr>
              <w:t>, необязательное поле</w:t>
            </w:r>
          </w:p>
        </w:tc>
      </w:tr>
      <w:tr w:rsidR="00B51814" w14:paraId="6178D166" w14:textId="77777777" w:rsidTr="00BD1139">
        <w:tc>
          <w:tcPr>
            <w:tcW w:w="2784" w:type="dxa"/>
          </w:tcPr>
          <w:p w14:paraId="58238CC9" w14:textId="77777777" w:rsidR="00B51814" w:rsidRPr="00BD1139" w:rsidRDefault="00BD1139" w:rsidP="00EE210D">
            <w:pPr>
              <w:rPr>
                <w:rFonts w:cs="Arial"/>
                <w:lang w:val="en-US"/>
              </w:rPr>
            </w:pPr>
            <w:bookmarkStart w:id="565" w:name="OLE_LINK441"/>
            <w:proofErr w:type="spellStart"/>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565"/>
            <w:proofErr w:type="spellEnd"/>
          </w:p>
        </w:tc>
        <w:tc>
          <w:tcPr>
            <w:tcW w:w="4610" w:type="dxa"/>
          </w:tcPr>
          <w:p w14:paraId="66DCE830" w14:textId="77777777" w:rsidR="00B51814" w:rsidRDefault="00BD1139" w:rsidP="00EE210D">
            <w:pPr>
              <w:rPr>
                <w:rFonts w:cs="Arial"/>
              </w:rPr>
            </w:pPr>
            <w:r>
              <w:rPr>
                <w:rFonts w:cs="Arial"/>
              </w:rPr>
              <w:t>К</w:t>
            </w:r>
            <w:r w:rsidRPr="00BD1139">
              <w:rPr>
                <w:rFonts w:cs="Arial"/>
              </w:rPr>
              <w:t>оличество неотправленных документов</w:t>
            </w:r>
          </w:p>
        </w:tc>
        <w:tc>
          <w:tcPr>
            <w:tcW w:w="2889" w:type="dxa"/>
          </w:tcPr>
          <w:p w14:paraId="43C46C3A" w14:textId="77777777" w:rsidR="00B51814" w:rsidRDefault="00B51814" w:rsidP="00EE210D">
            <w:pPr>
              <w:rPr>
                <w:rFonts w:cs="Arial"/>
              </w:rPr>
            </w:pPr>
            <w:r>
              <w:rPr>
                <w:rFonts w:cs="Arial"/>
              </w:rPr>
              <w:t>Число</w:t>
            </w:r>
          </w:p>
        </w:tc>
      </w:tr>
      <w:tr w:rsidR="00B51814" w14:paraId="158F1974" w14:textId="77777777" w:rsidTr="00BD1139">
        <w:tc>
          <w:tcPr>
            <w:tcW w:w="2784" w:type="dxa"/>
          </w:tcPr>
          <w:p w14:paraId="73061835" w14:textId="77777777" w:rsidR="00B51814" w:rsidRPr="00BD1139" w:rsidRDefault="00BD1139" w:rsidP="00EE210D">
            <w:pPr>
              <w:rPr>
                <w:rFonts w:cs="Arial"/>
                <w:lang w:val="en-US"/>
              </w:rPr>
            </w:pPr>
            <w:bookmarkStart w:id="566" w:name="OLE_LINK442"/>
            <w:proofErr w:type="spellStart"/>
            <w:r>
              <w:rPr>
                <w:rFonts w:cs="Arial"/>
                <w:lang w:val="en-US"/>
              </w:rPr>
              <w:t>firstUnsentDocumentDate</w:t>
            </w:r>
            <w:bookmarkEnd w:id="566"/>
            <w:proofErr w:type="spellEnd"/>
          </w:p>
        </w:tc>
        <w:tc>
          <w:tcPr>
            <w:tcW w:w="4610" w:type="dxa"/>
          </w:tcPr>
          <w:p w14:paraId="4BDBA782" w14:textId="77777777" w:rsidR="00B51814" w:rsidRDefault="00BD1139" w:rsidP="00EE210D">
            <w:pPr>
              <w:rPr>
                <w:rFonts w:cs="Arial"/>
              </w:rPr>
            </w:pPr>
            <w:r>
              <w:rPr>
                <w:rFonts w:cs="Arial"/>
              </w:rPr>
              <w:t>Дата и время создания первого неотправленного документа</w:t>
            </w:r>
          </w:p>
        </w:tc>
        <w:tc>
          <w:tcPr>
            <w:tcW w:w="2889" w:type="dxa"/>
          </w:tcPr>
          <w:p w14:paraId="44B6029D" w14:textId="77777777" w:rsidR="00B51814" w:rsidRDefault="00BD1139" w:rsidP="00EE210D">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необязательное поле</w:t>
            </w:r>
          </w:p>
        </w:tc>
      </w:tr>
      <w:tr w:rsidR="00B51814" w:rsidRPr="00CE2490" w14:paraId="1C096390" w14:textId="77777777" w:rsidTr="00BD1139">
        <w:tc>
          <w:tcPr>
            <w:tcW w:w="2784" w:type="dxa"/>
          </w:tcPr>
          <w:p w14:paraId="2DD03781" w14:textId="77777777" w:rsidR="00B51814" w:rsidRPr="00BD1139" w:rsidRDefault="00BD1139" w:rsidP="00EE210D">
            <w:pPr>
              <w:rPr>
                <w:rFonts w:cs="Arial"/>
                <w:lang w:val="en-US"/>
              </w:rPr>
            </w:pPr>
            <w:bookmarkStart w:id="567" w:name="OLE_LINK466"/>
            <w:proofErr w:type="spellStart"/>
            <w:r>
              <w:rPr>
                <w:rFonts w:cs="Arial"/>
                <w:lang w:val="en-US"/>
              </w:rPr>
              <w:t>fsDocumentsCount</w:t>
            </w:r>
            <w:bookmarkEnd w:id="567"/>
            <w:proofErr w:type="spellEnd"/>
          </w:p>
        </w:tc>
        <w:tc>
          <w:tcPr>
            <w:tcW w:w="4610" w:type="dxa"/>
          </w:tcPr>
          <w:p w14:paraId="27EE2AD4" w14:textId="77777777" w:rsidR="00B51814" w:rsidRDefault="00BD1139" w:rsidP="00EE210D">
            <w:pPr>
              <w:rPr>
                <w:rFonts w:cs="Arial"/>
              </w:rPr>
            </w:pPr>
            <w:r>
              <w:rPr>
                <w:rFonts w:cs="Arial"/>
              </w:rPr>
              <w:t>О</w:t>
            </w:r>
            <w:r w:rsidRPr="00BD1139">
              <w:rPr>
                <w:rFonts w:cs="Arial"/>
              </w:rPr>
              <w:t xml:space="preserve">бщее </w:t>
            </w:r>
            <w:r>
              <w:rPr>
                <w:rFonts w:cs="Arial"/>
              </w:rPr>
              <w:t>количество</w:t>
            </w:r>
            <w:r w:rsidRPr="00BD1139">
              <w:rPr>
                <w:rFonts w:cs="Arial"/>
              </w:rPr>
              <w:t xml:space="preserve"> документов</w:t>
            </w:r>
            <w:r>
              <w:rPr>
                <w:rFonts w:cs="Arial"/>
              </w:rPr>
              <w:t xml:space="preserve"> в</w:t>
            </w:r>
            <w:r w:rsidRPr="00BD1139">
              <w:rPr>
                <w:rFonts w:cs="Arial"/>
              </w:rPr>
              <w:t xml:space="preserve"> ФН</w:t>
            </w:r>
          </w:p>
        </w:tc>
        <w:tc>
          <w:tcPr>
            <w:tcW w:w="2889" w:type="dxa"/>
          </w:tcPr>
          <w:p w14:paraId="76EDCE1F" w14:textId="77777777" w:rsidR="00B51814" w:rsidRPr="00CE2490" w:rsidRDefault="00B51814" w:rsidP="00EE210D">
            <w:pPr>
              <w:rPr>
                <w:rFonts w:cs="Arial"/>
              </w:rPr>
            </w:pPr>
            <w:r>
              <w:rPr>
                <w:rFonts w:cs="Arial"/>
              </w:rPr>
              <w:t>Число</w:t>
            </w:r>
          </w:p>
        </w:tc>
      </w:tr>
      <w:tr w:rsidR="00B51814" w14:paraId="64B29D23" w14:textId="77777777" w:rsidTr="00BD1139">
        <w:tc>
          <w:tcPr>
            <w:tcW w:w="2784" w:type="dxa"/>
          </w:tcPr>
          <w:p w14:paraId="2F3D5F29" w14:textId="77777777" w:rsidR="00B51814" w:rsidRPr="009E5A50" w:rsidRDefault="00BD1139" w:rsidP="00EE210D">
            <w:pPr>
              <w:rPr>
                <w:rFonts w:cs="Arial"/>
                <w:lang w:val="en-US"/>
              </w:rPr>
            </w:pPr>
            <w:bookmarkStart w:id="568" w:name="OLE_LINK467"/>
            <w:proofErr w:type="spellStart"/>
            <w:r>
              <w:rPr>
                <w:rFonts w:cs="Arial"/>
                <w:lang w:val="en-US"/>
              </w:rPr>
              <w:t>fsExpirationDate</w:t>
            </w:r>
            <w:bookmarkEnd w:id="568"/>
            <w:proofErr w:type="spellEnd"/>
          </w:p>
        </w:tc>
        <w:tc>
          <w:tcPr>
            <w:tcW w:w="4610" w:type="dxa"/>
          </w:tcPr>
          <w:p w14:paraId="6078652F" w14:textId="77777777" w:rsidR="00B51814" w:rsidRPr="00E31914" w:rsidRDefault="00BD1139" w:rsidP="00EE210D">
            <w:pPr>
              <w:rPr>
                <w:rFonts w:cs="Arial"/>
              </w:rPr>
            </w:pPr>
            <w:r>
              <w:rPr>
                <w:rFonts w:cs="Arial"/>
              </w:rPr>
              <w:t>С</w:t>
            </w:r>
            <w:r w:rsidRPr="00BD1139">
              <w:rPr>
                <w:rFonts w:cs="Arial"/>
              </w:rPr>
              <w:t>рок конца действия ФН</w:t>
            </w:r>
          </w:p>
        </w:tc>
        <w:tc>
          <w:tcPr>
            <w:tcW w:w="2889" w:type="dxa"/>
          </w:tcPr>
          <w:p w14:paraId="05CEAC3F" w14:textId="77777777" w:rsidR="00B51814" w:rsidRDefault="00BD1139" w:rsidP="00EE210D">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необязательное поле</w:t>
            </w:r>
          </w:p>
        </w:tc>
      </w:tr>
    </w:tbl>
    <w:p w14:paraId="33434705" w14:textId="77777777" w:rsidR="00233398" w:rsidRDefault="00233398" w:rsidP="006F0FD4">
      <w:pPr>
        <w:rPr>
          <w:rFonts w:cs="Arial"/>
        </w:rPr>
      </w:pPr>
    </w:p>
    <w:p w14:paraId="37085599" w14:textId="77777777" w:rsidR="00233398" w:rsidRPr="00E00BBE" w:rsidRDefault="00233398" w:rsidP="00233398">
      <w:pPr>
        <w:pStyle w:val="3"/>
        <w:rPr>
          <w:rFonts w:ascii="Verdana" w:hAnsi="Verdana" w:cs="Arial"/>
        </w:rPr>
      </w:pPr>
      <w:bookmarkStart w:id="569" w:name="_Toc27489476"/>
      <w:r>
        <w:t>2.5.</w:t>
      </w:r>
      <w:r w:rsidRPr="005560E2">
        <w:t>2</w:t>
      </w:r>
      <w:r>
        <w:t xml:space="preserve"> Тело ответа с ошибками обработки запроса</w:t>
      </w:r>
      <w:bookmarkEnd w:id="569"/>
    </w:p>
    <w:tbl>
      <w:tblPr>
        <w:tblStyle w:val="a4"/>
        <w:tblW w:w="10283" w:type="dxa"/>
        <w:tblLook w:val="04A0" w:firstRow="1" w:lastRow="0" w:firstColumn="1" w:lastColumn="0" w:noHBand="0" w:noVBand="1"/>
      </w:tblPr>
      <w:tblGrid>
        <w:gridCol w:w="1813"/>
        <w:gridCol w:w="5150"/>
        <w:gridCol w:w="3320"/>
      </w:tblGrid>
      <w:tr w:rsidR="00233398" w:rsidRPr="008F4F86" w14:paraId="6364FAAF" w14:textId="77777777" w:rsidTr="00EE210D">
        <w:tc>
          <w:tcPr>
            <w:tcW w:w="1813" w:type="dxa"/>
          </w:tcPr>
          <w:p w14:paraId="55C88CB2" w14:textId="77777777" w:rsidR="00233398" w:rsidRPr="00AE4B69" w:rsidRDefault="00233398" w:rsidP="00EE210D">
            <w:pPr>
              <w:rPr>
                <w:rFonts w:cs="Arial"/>
                <w:lang w:val="en-US"/>
              </w:rPr>
            </w:pPr>
            <w:r>
              <w:rPr>
                <w:rFonts w:cs="Arial"/>
                <w:lang w:val="en-US"/>
              </w:rPr>
              <w:t>errors</w:t>
            </w:r>
          </w:p>
        </w:tc>
        <w:tc>
          <w:tcPr>
            <w:tcW w:w="5150" w:type="dxa"/>
          </w:tcPr>
          <w:p w14:paraId="09CA78C3" w14:textId="77777777" w:rsidR="00233398" w:rsidRPr="00DF451F" w:rsidRDefault="00233398" w:rsidP="00EE210D">
            <w:pPr>
              <w:rPr>
                <w:rFonts w:cs="Arial"/>
              </w:rPr>
            </w:pPr>
            <w:r>
              <w:rPr>
                <w:rFonts w:cs="Arial"/>
              </w:rPr>
              <w:t>Массив ошибок обработки запроса</w:t>
            </w:r>
          </w:p>
        </w:tc>
        <w:tc>
          <w:tcPr>
            <w:tcW w:w="3320" w:type="dxa"/>
          </w:tcPr>
          <w:p w14:paraId="37877A20" w14:textId="77777777" w:rsidR="00233398" w:rsidRDefault="00233398" w:rsidP="00EE210D">
            <w:pPr>
              <w:rPr>
                <w:rFonts w:cs="Arial"/>
              </w:rPr>
            </w:pPr>
            <w:r>
              <w:rPr>
                <w:rFonts w:cs="Arial"/>
              </w:rPr>
              <w:t>Массив строк</w:t>
            </w:r>
          </w:p>
        </w:tc>
      </w:tr>
    </w:tbl>
    <w:p w14:paraId="33F1FC58" w14:textId="77777777" w:rsidR="00233398" w:rsidRDefault="00233398" w:rsidP="006F0FD4">
      <w:pPr>
        <w:rPr>
          <w:rFonts w:cs="Arial"/>
        </w:rPr>
      </w:pPr>
    </w:p>
    <w:p w14:paraId="656A7D9B" w14:textId="77777777" w:rsidR="00233398" w:rsidRDefault="00233398" w:rsidP="006F0FD4">
      <w:pPr>
        <w:rPr>
          <w:rFonts w:cs="Arial"/>
        </w:rPr>
      </w:pPr>
    </w:p>
    <w:p w14:paraId="416181A5" w14:textId="77777777" w:rsidR="006F0FD4" w:rsidRPr="008D0639" w:rsidRDefault="006F0FD4" w:rsidP="006F0FD4">
      <w:r w:rsidRPr="00817738">
        <w:t>Пример</w:t>
      </w:r>
      <w:r w:rsidRPr="008D0639">
        <w:t xml:space="preserve"> </w:t>
      </w:r>
      <w:r>
        <w:t>ответа</w:t>
      </w:r>
      <w:r w:rsidRPr="008D0639">
        <w:t>:</w:t>
      </w:r>
    </w:p>
    <w:p w14:paraId="54B764B7" w14:textId="77777777" w:rsidR="006F0FD4" w:rsidRPr="008D0639" w:rsidRDefault="006F0FD4" w:rsidP="006F0FD4">
      <w:pPr>
        <w:rPr>
          <w:rFonts w:cs="Arial"/>
        </w:rPr>
      </w:pPr>
    </w:p>
    <w:p w14:paraId="1A9FAF2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14:paraId="7B0F2981"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p>
    <w:p w14:paraId="0FB83EDD"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14:paraId="2A5067A6"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deviceSN</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14:paraId="69A50A18"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fsNumber</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14:paraId="7B811CCC"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ofdName</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14:paraId="233AB566"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14:paraId="1E4DC420"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14:paraId="2869D0B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14:paraId="7E782B08"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14:paraId="6317C119"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fsExpirationDate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14:paraId="2157CB3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lastRenderedPageBreak/>
        <w:t>    },</w:t>
      </w:r>
    </w:p>
    <w:p w14:paraId="401B4BA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7233181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deviceSN</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14:paraId="2D3122CC"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fsNumber</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14:paraId="5110B52A"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ofdName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0902E9EC"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4FD4B828"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2EA9C3E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14:paraId="41CE3C6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1FF11FEE"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w:t>
      </w:r>
      <w:proofErr w:type="spellStart"/>
      <w:r w:rsidRPr="00070FA8">
        <w:rPr>
          <w:rFonts w:ascii="Consolas" w:eastAsia="Times New Roman" w:hAnsi="Consolas" w:cs="Courier New"/>
          <w:color w:val="8ACCCF"/>
          <w:sz w:val="20"/>
          <w:szCs w:val="20"/>
          <w:lang w:val="en-US"/>
        </w:rPr>
        <w:t>fsExpirationDate</w:t>
      </w:r>
      <w:proofErr w:type="spellEnd"/>
      <w:r w:rsidRPr="00070FA8">
        <w:rPr>
          <w:rFonts w:ascii="Consolas" w:eastAsia="Times New Roman" w:hAnsi="Consolas" w:cs="Courier New"/>
          <w:color w:val="8ACCCF"/>
          <w:sz w:val="20"/>
          <w:szCs w:val="20"/>
          <w:lang w:val="en-US"/>
        </w:rPr>
        <w:t>"</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14:paraId="0062AA62"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642F1890"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7DCE3788"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14:paraId="6B356838" w14:textId="77777777"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14:paraId="7AEC2A72" w14:textId="77777777" w:rsidR="004F178F" w:rsidRDefault="004F178F" w:rsidP="004F178F">
      <w:pPr>
        <w:pStyle w:val="1"/>
        <w:rPr>
          <w:lang w:val="en-US"/>
        </w:rPr>
      </w:pPr>
      <w:bookmarkStart w:id="570" w:name="_Toc507539867"/>
      <w:bookmarkStart w:id="571" w:name="_Toc27489477"/>
      <w:r>
        <w:rPr>
          <w:lang w:val="en-US"/>
        </w:rPr>
        <w:lastRenderedPageBreak/>
        <w:t>3. Swagger</w:t>
      </w:r>
      <w:bookmarkEnd w:id="570"/>
      <w:bookmarkEnd w:id="571"/>
    </w:p>
    <w:p w14:paraId="51254C3A" w14:textId="77777777"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w:t>
      </w:r>
      <w:proofErr w:type="gramStart"/>
      <w:r w:rsidRPr="00CA4802">
        <w:rPr>
          <w:lang w:val="en-US"/>
        </w:rPr>
        <w:t>Specification(</w:t>
      </w:r>
      <w:proofErr w:type="gramEnd"/>
      <w:r w:rsidRPr="00CA4802">
        <w:rPr>
          <w:lang w:val="en-US"/>
        </w:rPr>
        <w:t>OAS).</w:t>
      </w:r>
    </w:p>
    <w:p w14:paraId="1EEA2DCE" w14:textId="77777777"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14:paraId="18EBFE6C" w14:textId="77777777"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14:paraId="308C2CC2" w14:textId="77777777" w:rsidR="00D460A0" w:rsidRDefault="00D460A0">
      <w:pPr>
        <w:spacing w:after="160" w:line="259" w:lineRule="auto"/>
        <w:rPr>
          <w:lang w:val="en-US"/>
        </w:rPr>
      </w:pPr>
    </w:p>
    <w:p w14:paraId="0C9DD8CF" w14:textId="77777777" w:rsidR="00D460A0" w:rsidRDefault="00D460A0" w:rsidP="00D460A0">
      <w:pPr>
        <w:pStyle w:val="1"/>
      </w:pPr>
      <w:bookmarkStart w:id="572" w:name="_Toc11683684"/>
      <w:bookmarkStart w:id="573" w:name="_Toc27489478"/>
      <w:r w:rsidRPr="00EE2260">
        <w:t xml:space="preserve">4. </w:t>
      </w:r>
      <w:r>
        <w:t>Ссылки на чек.</w:t>
      </w:r>
      <w:bookmarkEnd w:id="572"/>
      <w:bookmarkEnd w:id="573"/>
    </w:p>
    <w:p w14:paraId="1E9337DF" w14:textId="77777777"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14:paraId="10D3221B" w14:textId="77777777" w:rsidR="00D460A0" w:rsidRPr="0086688E" w:rsidRDefault="00D460A0" w:rsidP="00D460A0">
      <w:pPr>
        <w:spacing w:after="160" w:line="259" w:lineRule="auto"/>
      </w:pPr>
      <w:r>
        <w:t xml:space="preserve">Как только запрос на </w:t>
      </w:r>
      <w:proofErr w:type="spellStart"/>
      <w:r>
        <w:t>фискализацию</w:t>
      </w:r>
      <w:proofErr w:type="spellEnd"/>
      <w:r>
        <w:t xml:space="preserve"> будет обработан кассой по данной ссылке будет отображен фискальный документ в электронной форме (чек). До этого будет надпись </w:t>
      </w:r>
      <w:proofErr w:type="gramStart"/>
      <w:r>
        <w:t>о обработке</w:t>
      </w:r>
      <w:proofErr w:type="gramEnd"/>
      <w:r>
        <w:t xml:space="preserve"> чека.</w:t>
      </w:r>
    </w:p>
    <w:p w14:paraId="0ED03336" w14:textId="77777777" w:rsidR="00D460A0" w:rsidRPr="009F0C3F" w:rsidRDefault="00D460A0" w:rsidP="00D460A0">
      <w:pPr>
        <w:spacing w:after="160" w:line="259" w:lineRule="auto"/>
      </w:pPr>
      <w:r w:rsidRPr="009F0C3F">
        <w:t>Маска для генерации: https://</w:t>
      </w:r>
      <w:r w:rsidRPr="0086688E">
        <w:rPr>
          <w:b/>
        </w:rPr>
        <w:t>{</w:t>
      </w:r>
      <w:proofErr w:type="spellStart"/>
      <w:r w:rsidRPr="0086688E">
        <w:rPr>
          <w:b/>
          <w:lang w:val="en-US"/>
        </w:rPr>
        <w:t>url</w:t>
      </w:r>
      <w:proofErr w:type="spellEnd"/>
      <w:r w:rsidRPr="0086688E">
        <w:rPr>
          <w:b/>
        </w:rPr>
        <w:t>}</w:t>
      </w:r>
      <w:r w:rsidRPr="009F0C3F">
        <w:rPr>
          <w:b/>
        </w:rPr>
        <w:t>/{</w:t>
      </w:r>
      <w:proofErr w:type="spellStart"/>
      <w:r w:rsidRPr="009F0C3F">
        <w:rPr>
          <w:b/>
        </w:rPr>
        <w:t>inn</w:t>
      </w:r>
      <w:proofErr w:type="spellEnd"/>
      <w:r w:rsidRPr="009F0C3F">
        <w:rPr>
          <w:b/>
        </w:rPr>
        <w:t>}</w:t>
      </w:r>
      <w:r w:rsidRPr="009F0C3F">
        <w:t>/</w:t>
      </w:r>
      <w:r w:rsidRPr="009F0C3F">
        <w:rPr>
          <w:b/>
        </w:rPr>
        <w:t>{</w:t>
      </w:r>
      <w:proofErr w:type="spellStart"/>
      <w:r w:rsidRPr="009F0C3F">
        <w:rPr>
          <w:b/>
        </w:rPr>
        <w:t>document_id</w:t>
      </w:r>
      <w:proofErr w:type="spellEnd"/>
      <w:r w:rsidRPr="009F0C3F">
        <w:rPr>
          <w:b/>
        </w:rPr>
        <w:t>}</w:t>
      </w:r>
    </w:p>
    <w:p w14:paraId="64496A71" w14:textId="77777777" w:rsidR="00D460A0" w:rsidRDefault="00D460A0" w:rsidP="00D460A0">
      <w:pPr>
        <w:spacing w:after="160" w:line="259" w:lineRule="auto"/>
        <w:rPr>
          <w:b/>
        </w:rPr>
      </w:pPr>
      <w:r w:rsidRPr="0086688E">
        <w:rPr>
          <w:b/>
        </w:rPr>
        <w:t>{</w:t>
      </w:r>
      <w:proofErr w:type="spellStart"/>
      <w:r>
        <w:rPr>
          <w:b/>
          <w:lang w:val="en-US"/>
        </w:rPr>
        <w:t>url</w:t>
      </w:r>
      <w:proofErr w:type="spellEnd"/>
      <w:r w:rsidRPr="0086688E">
        <w:rPr>
          <w:b/>
        </w:rPr>
        <w:t xml:space="preserve">} – </w:t>
      </w:r>
      <w:r>
        <w:rPr>
          <w:b/>
        </w:rPr>
        <w:t xml:space="preserve">Адрес сервиса по просмотру чеков. </w:t>
      </w:r>
    </w:p>
    <w:p w14:paraId="6F856A5B" w14:textId="77777777" w:rsidR="00D460A0" w:rsidRPr="0086688E" w:rsidRDefault="00D460A0" w:rsidP="00D460A0">
      <w:pPr>
        <w:spacing w:after="160" w:line="259" w:lineRule="auto"/>
      </w:pPr>
      <w:r w:rsidRPr="0086688E">
        <w:t>https://cheques-lk.orangedata.ru/</w:t>
      </w:r>
    </w:p>
    <w:p w14:paraId="6C4E282E" w14:textId="77777777" w:rsidR="00D460A0" w:rsidRPr="009F0C3F" w:rsidRDefault="00D460A0" w:rsidP="00D460A0">
      <w:pPr>
        <w:spacing w:after="160" w:line="259" w:lineRule="auto"/>
        <w:rPr>
          <w:b/>
        </w:rPr>
      </w:pPr>
      <w:r w:rsidRPr="009F0C3F">
        <w:rPr>
          <w:b/>
        </w:rPr>
        <w:t>{</w:t>
      </w:r>
      <w:proofErr w:type="spellStart"/>
      <w:r w:rsidRPr="009F0C3F">
        <w:rPr>
          <w:b/>
        </w:rPr>
        <w:t>inn</w:t>
      </w:r>
      <w:proofErr w:type="spellEnd"/>
      <w:r w:rsidRPr="009F0C3F">
        <w:rPr>
          <w:b/>
        </w:rPr>
        <w:t>} – ИНН организации, для которой пробивается чек</w:t>
      </w:r>
    </w:p>
    <w:p w14:paraId="0D68681F" w14:textId="77777777" w:rsidR="00D460A0" w:rsidRDefault="00D460A0" w:rsidP="00D460A0">
      <w:pPr>
        <w:spacing w:after="160" w:line="259" w:lineRule="auto"/>
        <w:rPr>
          <w:b/>
        </w:rPr>
      </w:pPr>
      <w:r w:rsidRPr="009F0C3F">
        <w:rPr>
          <w:b/>
        </w:rPr>
        <w:t>{</w:t>
      </w:r>
      <w:proofErr w:type="spellStart"/>
      <w:r w:rsidRPr="009F0C3F">
        <w:rPr>
          <w:b/>
        </w:rPr>
        <w:t>document_id</w:t>
      </w:r>
      <w:proofErr w:type="spellEnd"/>
      <w:r w:rsidRPr="009F0C3F">
        <w:rPr>
          <w:b/>
        </w:rPr>
        <w:t>} –идентификатор документа, который был указан при его создании</w:t>
      </w:r>
    </w:p>
    <w:p w14:paraId="796F2707" w14:textId="77777777" w:rsidR="00D460A0" w:rsidRDefault="00D460A0" w:rsidP="00D460A0">
      <w:pPr>
        <w:spacing w:after="160" w:line="259" w:lineRule="auto"/>
      </w:pPr>
      <w:r w:rsidRPr="00EE2260">
        <w:t>Пример</w:t>
      </w:r>
      <w:r>
        <w:t xml:space="preserve">: </w:t>
      </w:r>
      <w:hyperlink r:id="rId14" w:history="1">
        <w:r w:rsidRPr="00441EEB">
          <w:rPr>
            <w:rStyle w:val="ac"/>
          </w:rPr>
          <w:t>https://cheques-lk.orangedata.ru/9715225506/766eecfb05054fbab35d8c3d9f7d9d16</w:t>
        </w:r>
      </w:hyperlink>
    </w:p>
    <w:p w14:paraId="38393978" w14:textId="77777777" w:rsidR="00D460A0" w:rsidRDefault="00D460A0" w:rsidP="00D460A0">
      <w:pPr>
        <w:spacing w:after="160" w:line="259" w:lineRule="auto"/>
      </w:pPr>
      <w:r>
        <w:rPr>
          <w:noProof/>
        </w:rPr>
        <w:drawing>
          <wp:inline distT="0" distB="0" distL="0" distR="0" wp14:anchorId="1D9C0D9F" wp14:editId="06C33F44">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065E893D" w14:textId="77777777" w:rsidR="004F178F" w:rsidRDefault="004F178F">
      <w:pPr>
        <w:spacing w:after="160" w:line="259" w:lineRule="auto"/>
        <w:rPr>
          <w:lang w:val="en-US"/>
        </w:rPr>
      </w:pPr>
      <w:r>
        <w:rPr>
          <w:lang w:val="en-US"/>
        </w:rPr>
        <w:br w:type="page"/>
      </w:r>
    </w:p>
    <w:p w14:paraId="73C39810" w14:textId="77777777" w:rsidR="008815A2" w:rsidRPr="004D311A" w:rsidRDefault="008815A2" w:rsidP="008815A2">
      <w:pPr>
        <w:pStyle w:val="1"/>
      </w:pPr>
      <w:bookmarkStart w:id="574" w:name="_Toc27489479"/>
      <w:r w:rsidRPr="004D311A">
        <w:lastRenderedPageBreak/>
        <w:t>Изменения в документе</w:t>
      </w:r>
      <w:bookmarkEnd w:id="574"/>
    </w:p>
    <w:p w14:paraId="31AD92C7" w14:textId="77777777" w:rsidR="008815A2" w:rsidRPr="003E723C" w:rsidRDefault="008815A2" w:rsidP="008815A2">
      <w:pPr>
        <w:rPr>
          <w:rFonts w:cs="Arial"/>
        </w:rPr>
      </w:pPr>
      <w:bookmarkStart w:id="575" w:name="OLE_LINK275"/>
      <w:bookmarkStart w:id="576" w:name="OLE_LINK276"/>
    </w:p>
    <w:p w14:paraId="6AE4A499" w14:textId="77777777"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14:paraId="608B6649" w14:textId="77777777" w:rsidR="008815A2" w:rsidRDefault="008815A2" w:rsidP="008815A2">
      <w:pPr>
        <w:ind w:firstLine="284"/>
        <w:rPr>
          <w:rFonts w:cs="Arial"/>
        </w:rPr>
      </w:pPr>
      <w:r>
        <w:t>Первая версия</w:t>
      </w:r>
      <w:r>
        <w:rPr>
          <w:rFonts w:cs="Arial"/>
        </w:rPr>
        <w:t>.</w:t>
      </w:r>
    </w:p>
    <w:p w14:paraId="5EDFDD27" w14:textId="77777777"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14:paraId="4D340AD1" w14:textId="77777777" w:rsidR="008815A2" w:rsidRPr="00E31914" w:rsidRDefault="008815A2" w:rsidP="008815A2">
      <w:pPr>
        <w:ind w:firstLine="284"/>
      </w:pPr>
      <w:r>
        <w:t>Изменено содержимое чека и выдаваемые на запрос статуса документа данные.</w:t>
      </w:r>
    </w:p>
    <w:p w14:paraId="608FD21C" w14:textId="77777777" w:rsidR="008815A2" w:rsidRPr="00FE6F31" w:rsidRDefault="008815A2" w:rsidP="008815A2">
      <w:pPr>
        <w:ind w:firstLine="567"/>
        <w:rPr>
          <w:rStyle w:val="af"/>
        </w:rPr>
      </w:pPr>
      <w:bookmarkStart w:id="577"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14:paraId="087C6261" w14:textId="77777777"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14:paraId="26D6CD6D" w14:textId="77777777"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14:paraId="19938C31" w14:textId="77777777"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14:paraId="4C75F31D" w14:textId="77777777"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14:paraId="63FC8C08" w14:textId="77777777" w:rsidR="008815A2" w:rsidRPr="002058FD" w:rsidRDefault="008815A2" w:rsidP="008815A2">
      <w:pPr>
        <w:ind w:firstLine="284"/>
      </w:pPr>
      <w:r>
        <w:t>Убраны признак отправки в ОФД и данные квитанции.</w:t>
      </w:r>
    </w:p>
    <w:p w14:paraId="6A94E958" w14:textId="77777777"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14:paraId="6DC8B805" w14:textId="77777777" w:rsidR="008815A2" w:rsidRDefault="008815A2" w:rsidP="008815A2">
      <w:pPr>
        <w:ind w:firstLine="284"/>
      </w:pPr>
      <w:r>
        <w:t>Добавлен ИНН в запрос статуса документа.</w:t>
      </w:r>
      <w:r w:rsidRPr="002058FD">
        <w:t xml:space="preserve"> </w:t>
      </w:r>
    </w:p>
    <w:p w14:paraId="48489CF7" w14:textId="77777777"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577"/>
    </w:p>
    <w:p w14:paraId="24BA8108" w14:textId="77777777" w:rsidR="008815A2" w:rsidRPr="00FE6F31" w:rsidRDefault="008815A2" w:rsidP="008815A2">
      <w:pPr>
        <w:ind w:firstLine="567"/>
        <w:rPr>
          <w:rStyle w:val="af"/>
        </w:rPr>
      </w:pPr>
      <w:bookmarkStart w:id="578" w:name="OLE_LINK70"/>
      <w:bookmarkStart w:id="579"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14:paraId="21F4C675" w14:textId="77777777" w:rsidR="008815A2" w:rsidRDefault="008815A2" w:rsidP="008815A2">
      <w:pPr>
        <w:ind w:firstLine="284"/>
      </w:pPr>
      <w:r>
        <w:t>Добавлено разъяснение по поводу группы по умолчанию.</w:t>
      </w:r>
    </w:p>
    <w:p w14:paraId="466E32F9" w14:textId="77777777" w:rsidR="008815A2" w:rsidRPr="00D84659" w:rsidRDefault="008815A2" w:rsidP="008815A2">
      <w:pPr>
        <w:ind w:firstLine="284"/>
      </w:pPr>
      <w:r>
        <w:t xml:space="preserve">Добавлено упоминание о </w:t>
      </w:r>
      <w:r>
        <w:rPr>
          <w:lang w:val="en-US"/>
        </w:rPr>
        <w:t>swagger</w:t>
      </w:r>
      <w:r w:rsidRPr="00CA4802">
        <w:t>.</w:t>
      </w:r>
    </w:p>
    <w:p w14:paraId="0CA64457" w14:textId="77777777" w:rsidR="008815A2" w:rsidRPr="00FE6F31" w:rsidRDefault="008815A2" w:rsidP="008815A2">
      <w:pPr>
        <w:ind w:firstLine="567"/>
        <w:rPr>
          <w:rStyle w:val="af"/>
        </w:rPr>
      </w:pPr>
      <w:bookmarkStart w:id="580" w:name="OLE_LINK65"/>
      <w:bookmarkStart w:id="581"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14:paraId="619874D3" w14:textId="77777777"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14:paraId="30C6BDD6" w14:textId="77777777"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14:paraId="536D85E5" w14:textId="77777777" w:rsidR="008815A2" w:rsidRPr="003B266A" w:rsidRDefault="008815A2" w:rsidP="008815A2">
      <w:pPr>
        <w:ind w:firstLine="284"/>
      </w:pPr>
      <w:r>
        <w:t>Добавлено описание 401 ошибки.</w:t>
      </w:r>
    </w:p>
    <w:p w14:paraId="2BB68326" w14:textId="77777777"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14:paraId="13D2244C" w14:textId="77777777" w:rsidR="008815A2" w:rsidRPr="00FE6F31" w:rsidRDefault="008815A2" w:rsidP="008815A2">
      <w:pPr>
        <w:ind w:firstLine="567"/>
        <w:rPr>
          <w:rStyle w:val="af"/>
        </w:rPr>
      </w:pPr>
      <w:bookmarkStart w:id="582" w:name="OLE_LINK28"/>
      <w:bookmarkStart w:id="583"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14:paraId="7FC722C4" w14:textId="77777777" w:rsidR="008815A2" w:rsidRPr="00797CC6" w:rsidRDefault="008815A2" w:rsidP="008815A2">
      <w:pPr>
        <w:ind w:firstLine="284"/>
      </w:pPr>
      <w:r>
        <w:t xml:space="preserve">Добавлен пример генерации подписи на </w:t>
      </w:r>
      <w:r>
        <w:rPr>
          <w:lang w:val="en-US"/>
        </w:rPr>
        <w:t>php</w:t>
      </w:r>
      <w:r w:rsidRPr="00797CC6">
        <w:t>.</w:t>
      </w:r>
    </w:p>
    <w:p w14:paraId="158DAB06" w14:textId="77777777" w:rsidR="008815A2" w:rsidRPr="00FE6F31" w:rsidRDefault="008815A2" w:rsidP="008815A2">
      <w:pPr>
        <w:ind w:firstLine="567"/>
        <w:rPr>
          <w:rStyle w:val="af"/>
        </w:rPr>
      </w:pPr>
      <w:bookmarkStart w:id="584" w:name="OLE_LINK36"/>
      <w:bookmarkEnd w:id="580"/>
      <w:bookmarkEnd w:id="581"/>
      <w:bookmarkEnd w:id="582"/>
      <w:bookmarkEnd w:id="583"/>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14:paraId="76E6B55B" w14:textId="77777777"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14:paraId="0BC85C66" w14:textId="77777777" w:rsidR="008815A2" w:rsidRDefault="008815A2" w:rsidP="008815A2">
      <w:pPr>
        <w:ind w:firstLine="284"/>
      </w:pPr>
      <w:r>
        <w:t>Добавлен пример ответа с ошибкой.</w:t>
      </w:r>
    </w:p>
    <w:p w14:paraId="208D5DBE" w14:textId="77777777" w:rsidR="008815A2" w:rsidRPr="00FE6F31" w:rsidRDefault="008815A2" w:rsidP="008815A2">
      <w:pPr>
        <w:ind w:firstLine="567"/>
        <w:rPr>
          <w:rStyle w:val="af"/>
        </w:rPr>
      </w:pPr>
      <w:bookmarkStart w:id="585"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14:paraId="6A520DB3" w14:textId="77777777" w:rsidR="008815A2" w:rsidRPr="00323296" w:rsidRDefault="008815A2" w:rsidP="008815A2">
      <w:pPr>
        <w:ind w:firstLine="284"/>
      </w:pPr>
      <w:r>
        <w:t>Добавлен пример создания подписи</w:t>
      </w:r>
      <w:r w:rsidRPr="00F50F11">
        <w:t xml:space="preserve"> </w:t>
      </w:r>
      <w:r>
        <w:t xml:space="preserve">на </w:t>
      </w:r>
      <w:r>
        <w:rPr>
          <w:lang w:val="en-US"/>
        </w:rPr>
        <w:t>php</w:t>
      </w:r>
      <w:r>
        <w:t xml:space="preserve"> с использованием </w:t>
      </w:r>
      <w:proofErr w:type="spellStart"/>
      <w:r>
        <w:rPr>
          <w:lang w:val="en-US"/>
        </w:rPr>
        <w:t>openssl</w:t>
      </w:r>
      <w:proofErr w:type="spellEnd"/>
      <w:r>
        <w:t>.</w:t>
      </w:r>
    </w:p>
    <w:p w14:paraId="68E47766" w14:textId="77777777" w:rsidR="008815A2" w:rsidRPr="00FE6F31" w:rsidRDefault="008815A2" w:rsidP="008815A2">
      <w:pPr>
        <w:ind w:firstLine="567"/>
        <w:rPr>
          <w:rStyle w:val="af"/>
        </w:rPr>
      </w:pPr>
      <w:bookmarkStart w:id="586"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14:paraId="1FC5690F" w14:textId="77777777" w:rsidR="008815A2" w:rsidRPr="008A73F2" w:rsidRDefault="008815A2" w:rsidP="008815A2">
      <w:pPr>
        <w:ind w:firstLine="284"/>
      </w:pPr>
      <w:r>
        <w:t>Изменен пример сообщения с подписью.</w:t>
      </w:r>
    </w:p>
    <w:p w14:paraId="735C3897" w14:textId="77777777" w:rsidR="008815A2" w:rsidRPr="00FE6F31" w:rsidRDefault="008815A2" w:rsidP="008815A2">
      <w:pPr>
        <w:ind w:firstLine="567"/>
        <w:rPr>
          <w:rStyle w:val="af"/>
        </w:rPr>
      </w:pPr>
      <w:bookmarkStart w:id="587" w:name="OLE_LINK35"/>
      <w:bookmarkStart w:id="588"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14:paraId="33F3F862" w14:textId="77777777"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587"/>
    <w:bookmarkEnd w:id="588"/>
    <w:p w14:paraId="318CA770" w14:textId="77777777"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14:paraId="7C003360" w14:textId="77777777" w:rsidR="008815A2" w:rsidRPr="003B266A" w:rsidRDefault="008815A2" w:rsidP="008815A2">
      <w:pPr>
        <w:ind w:firstLine="284"/>
      </w:pPr>
      <w:r>
        <w:t>Добавлена информация о 503 ошибке при отправке документа.</w:t>
      </w:r>
    </w:p>
    <w:p w14:paraId="2EBFD2DA" w14:textId="77777777" w:rsidR="008815A2" w:rsidRDefault="008815A2" w:rsidP="008815A2">
      <w:pPr>
        <w:ind w:firstLine="284"/>
      </w:pPr>
      <w:r>
        <w:t>Добавлены параметры позиции документа «Признак предмета расчета» и «Признак способа расчета».</w:t>
      </w:r>
    </w:p>
    <w:p w14:paraId="1008BB1B" w14:textId="77777777" w:rsidR="008815A2" w:rsidRDefault="008815A2" w:rsidP="008815A2">
      <w:pPr>
        <w:ind w:firstLine="284"/>
      </w:pPr>
      <w:r>
        <w:t>Уточнены максимальные суммы позиции, оплаты.</w:t>
      </w:r>
    </w:p>
    <w:p w14:paraId="39FEC058" w14:textId="77777777" w:rsidR="008815A2" w:rsidRDefault="008815A2" w:rsidP="008815A2">
      <w:pPr>
        <w:ind w:firstLine="284"/>
      </w:pPr>
      <w:r>
        <w:t>Увеличена точность количества с 3 до 6 символов.</w:t>
      </w:r>
    </w:p>
    <w:p w14:paraId="7D25B905" w14:textId="77777777" w:rsidR="008815A2" w:rsidRDefault="008815A2" w:rsidP="008815A2">
      <w:pPr>
        <w:ind w:firstLine="284"/>
      </w:pPr>
      <w:r>
        <w:t>Где возможно заменена терминология на используемую в ФФД.</w:t>
      </w:r>
    </w:p>
    <w:p w14:paraId="2B37F8D7" w14:textId="77777777"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14:paraId="1D522C0C" w14:textId="77777777" w:rsidR="008815A2" w:rsidRPr="0000319E" w:rsidRDefault="008815A2" w:rsidP="008815A2">
      <w:pPr>
        <w:ind w:firstLine="284"/>
      </w:pPr>
      <w:r>
        <w:t>Добавлена информация о версии ФФД</w:t>
      </w:r>
      <w:r w:rsidRPr="0000319E">
        <w:t>.</w:t>
      </w:r>
    </w:p>
    <w:p w14:paraId="747076F6" w14:textId="77777777"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14:paraId="1990BAD3" w14:textId="77777777"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14:paraId="605BE314" w14:textId="77777777" w:rsidR="008815A2" w:rsidRDefault="008815A2" w:rsidP="008815A2">
      <w:pPr>
        <w:ind w:firstLine="284"/>
      </w:pPr>
      <w:r>
        <w:t>Внесены уточнения по типам оплаты, для меньшей путаницы.</w:t>
      </w:r>
    </w:p>
    <w:p w14:paraId="40235979" w14:textId="77777777" w:rsidR="008815A2" w:rsidRPr="00FE6F31" w:rsidRDefault="008815A2" w:rsidP="008815A2">
      <w:pPr>
        <w:ind w:firstLine="567"/>
        <w:rPr>
          <w:rStyle w:val="af"/>
        </w:rPr>
      </w:pPr>
      <w:bookmarkStart w:id="589"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14:paraId="272C3D51" w14:textId="77777777" w:rsidR="008815A2" w:rsidRDefault="008815A2" w:rsidP="008815A2">
      <w:pPr>
        <w:ind w:firstLine="284"/>
      </w:pPr>
      <w:r>
        <w:t>Добавлена возможность передачи агентских данных.</w:t>
      </w:r>
    </w:p>
    <w:p w14:paraId="67391567" w14:textId="77777777" w:rsidR="008815A2" w:rsidRDefault="008815A2" w:rsidP="008815A2">
      <w:pPr>
        <w:ind w:firstLine="284"/>
      </w:pPr>
      <w:r>
        <w:lastRenderedPageBreak/>
        <w:t xml:space="preserve">Добавлены </w:t>
      </w:r>
      <w:proofErr w:type="gramStart"/>
      <w:r>
        <w:t>номера тэгов</w:t>
      </w:r>
      <w:proofErr w:type="gramEnd"/>
      <w:r>
        <w:t xml:space="preserve"> соответствующие данным чеков.</w:t>
      </w:r>
    </w:p>
    <w:p w14:paraId="13F70D7A" w14:textId="77777777" w:rsidR="006A1582" w:rsidRPr="006A1582" w:rsidRDefault="008815A2" w:rsidP="006A1582">
      <w:pPr>
        <w:ind w:firstLine="284"/>
      </w:pPr>
      <w:r>
        <w:t>Добавлено уточнение про ФЛК данных и ссылка на описание ФФД.</w:t>
      </w:r>
      <w:bookmarkStart w:id="590" w:name="OLE_LINK114"/>
      <w:bookmarkStart w:id="591" w:name="OLE_LINK115"/>
    </w:p>
    <w:bookmarkEnd w:id="575"/>
    <w:bookmarkEnd w:id="576"/>
    <w:bookmarkEnd w:id="578"/>
    <w:bookmarkEnd w:id="579"/>
    <w:bookmarkEnd w:id="584"/>
    <w:bookmarkEnd w:id="585"/>
    <w:bookmarkEnd w:id="586"/>
    <w:bookmarkEnd w:id="589"/>
    <w:p w14:paraId="07CCBADE" w14:textId="77777777"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14:paraId="54299D4E" w14:textId="77777777"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590"/>
      <w:bookmarkEnd w:id="591"/>
    </w:p>
    <w:p w14:paraId="5B849E30" w14:textId="77777777" w:rsidR="006A1582" w:rsidRPr="00FE6F31" w:rsidRDefault="006A1582" w:rsidP="006A1582">
      <w:pPr>
        <w:ind w:firstLine="567"/>
        <w:rPr>
          <w:rStyle w:val="af"/>
        </w:rPr>
      </w:pPr>
      <w:bookmarkStart w:id="592"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14:paraId="09B58403" w14:textId="77777777" w:rsidR="006A1582" w:rsidRPr="008815A2" w:rsidRDefault="006A1582" w:rsidP="006A1582">
      <w:pPr>
        <w:ind w:firstLine="284"/>
      </w:pPr>
      <w:r>
        <w:t>Добавлена возможность передачи тэга 1084, дополнительный реквизит пользователя.</w:t>
      </w:r>
    </w:p>
    <w:p w14:paraId="13962223" w14:textId="77777777" w:rsidR="007E5C84" w:rsidRPr="00FE6F31" w:rsidRDefault="007E5C84" w:rsidP="007E5C84">
      <w:pPr>
        <w:ind w:firstLine="567"/>
        <w:rPr>
          <w:rStyle w:val="af"/>
        </w:rPr>
      </w:pPr>
      <w:bookmarkStart w:id="593" w:name="OLE_LINK176"/>
      <w:bookmarkStart w:id="594" w:name="OLE_LINK177"/>
      <w:bookmarkEnd w:id="592"/>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14:paraId="01A8514A" w14:textId="77777777"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14:paraId="31433CAE" w14:textId="77777777" w:rsidR="00A933CF" w:rsidRPr="00FE6F31" w:rsidRDefault="00A933CF" w:rsidP="00A933CF">
      <w:pPr>
        <w:ind w:firstLine="567"/>
        <w:rPr>
          <w:rStyle w:val="af"/>
        </w:rPr>
      </w:pPr>
      <w:bookmarkStart w:id="595" w:name="OLE_LINK183"/>
      <w:bookmarkStart w:id="596" w:name="OLE_LINK184"/>
      <w:bookmarkEnd w:id="593"/>
      <w:bookmarkEnd w:id="59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14:paraId="7B7BACE9" w14:textId="77777777" w:rsidR="00A933CF" w:rsidRPr="008815A2" w:rsidRDefault="00A933CF" w:rsidP="00A933CF">
      <w:pPr>
        <w:ind w:firstLine="284"/>
      </w:pPr>
      <w:bookmarkStart w:id="597" w:name="OLE_LINK178"/>
      <w:bookmarkStart w:id="598" w:name="OLE_LINK179"/>
      <w:bookmarkStart w:id="599" w:name="OLE_LINK201"/>
      <w:bookmarkStart w:id="600"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597"/>
      <w:bookmarkEnd w:id="598"/>
      <w:r>
        <w:t>.</w:t>
      </w:r>
    </w:p>
    <w:p w14:paraId="52A559D9" w14:textId="77777777" w:rsidR="00281142" w:rsidRPr="00FE6F31" w:rsidRDefault="00281142" w:rsidP="00281142">
      <w:pPr>
        <w:ind w:firstLine="567"/>
        <w:rPr>
          <w:rStyle w:val="af"/>
        </w:rPr>
      </w:pPr>
      <w:bookmarkStart w:id="601" w:name="OLE_LINK200"/>
      <w:bookmarkEnd w:id="595"/>
      <w:bookmarkEnd w:id="596"/>
      <w:bookmarkEnd w:id="599"/>
      <w:bookmarkEnd w:id="600"/>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14:paraId="2C74AAFB" w14:textId="77777777" w:rsidR="00281142" w:rsidRPr="008815A2" w:rsidRDefault="00281142" w:rsidP="00281142">
      <w:pPr>
        <w:ind w:firstLine="284"/>
      </w:pPr>
      <w:r>
        <w:t>Увеличена максимальная длина идентификатора документа с 32 до 64 символов.</w:t>
      </w:r>
    </w:p>
    <w:bookmarkEnd w:id="601"/>
    <w:p w14:paraId="12D02E29" w14:textId="77777777"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14:paraId="57879F9A" w14:textId="77777777" w:rsidR="006A1582" w:rsidRPr="00260C7A" w:rsidRDefault="0013552C" w:rsidP="003172A2">
      <w:pPr>
        <w:ind w:firstLine="284"/>
      </w:pPr>
      <w:bookmarkStart w:id="602" w:name="OLE_LINK203"/>
      <w:bookmarkStart w:id="603" w:name="OLE_LINK204"/>
      <w:bookmarkStart w:id="604"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602"/>
      <w:bookmarkEnd w:id="603"/>
      <w:bookmarkEnd w:id="604"/>
      <w:r w:rsidR="0031556D">
        <w:t>.</w:t>
      </w:r>
    </w:p>
    <w:p w14:paraId="0902C671" w14:textId="77777777"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14:paraId="4A839B51" w14:textId="77777777"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14:paraId="35EA4A18" w14:textId="77777777"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14:paraId="7829421F" w14:textId="77777777"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605" w:name="OLE_LINK225"/>
      <w:bookmarkStart w:id="606" w:name="OLE_LINK226"/>
    </w:p>
    <w:p w14:paraId="61DAA36F" w14:textId="77777777" w:rsidR="00D2556E" w:rsidRPr="00FE6F31" w:rsidRDefault="00D2556E" w:rsidP="00D2556E">
      <w:pPr>
        <w:ind w:firstLine="567"/>
        <w:rPr>
          <w:rStyle w:val="af"/>
        </w:rPr>
      </w:pPr>
      <w:bookmarkStart w:id="607" w:name="OLE_LINK252"/>
      <w:bookmarkStart w:id="608"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14:paraId="1BBCC30D" w14:textId="77777777"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14:paraId="33938883" w14:textId="77777777" w:rsidR="000E4F5E" w:rsidRPr="000E4F5E" w:rsidRDefault="000E4F5E" w:rsidP="00D2556E">
      <w:pPr>
        <w:ind w:firstLine="284"/>
      </w:pPr>
      <w:r>
        <w:t>Внесены уточнения относительно длины 1084, Дополнительный атрибут пользователя.</w:t>
      </w:r>
    </w:p>
    <w:bookmarkEnd w:id="607"/>
    <w:bookmarkEnd w:id="608"/>
    <w:p w14:paraId="3DE8EBAC" w14:textId="77777777" w:rsidR="00B20708" w:rsidRPr="006A1582" w:rsidRDefault="00133581" w:rsidP="00B20708">
      <w:pPr>
        <w:ind w:firstLine="284"/>
      </w:pPr>
      <w:r>
        <w:t>Уточнения относительно максимальной длины некоторых параметров.</w:t>
      </w:r>
      <w:bookmarkEnd w:id="605"/>
      <w:bookmarkEnd w:id="606"/>
      <w:r w:rsidR="00B20708" w:rsidRPr="00B20708">
        <w:t xml:space="preserve"> </w:t>
      </w:r>
    </w:p>
    <w:p w14:paraId="2BA5F669" w14:textId="77777777" w:rsidR="00B20708" w:rsidRPr="00FE6F31" w:rsidRDefault="00B20708" w:rsidP="00B20708">
      <w:pPr>
        <w:ind w:firstLine="567"/>
        <w:rPr>
          <w:rStyle w:val="af"/>
        </w:rPr>
      </w:pPr>
      <w:bookmarkStart w:id="609"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14:paraId="18EAD437" w14:textId="77777777" w:rsidR="00B20708" w:rsidRPr="00B20708" w:rsidRDefault="00B20708" w:rsidP="00B20708">
      <w:pPr>
        <w:ind w:firstLine="284"/>
      </w:pPr>
      <w:r>
        <w:t>Описано ограничение на максимальное количество позиций.</w:t>
      </w:r>
    </w:p>
    <w:bookmarkEnd w:id="609"/>
    <w:p w14:paraId="03DC130F" w14:textId="77777777"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14:paraId="2CD3C818" w14:textId="77777777"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14:paraId="53B0098C" w14:textId="77777777" w:rsidR="00E85C45" w:rsidRPr="00FE6F31" w:rsidRDefault="00E85C45" w:rsidP="00E85C45">
      <w:pPr>
        <w:ind w:firstLine="567"/>
        <w:rPr>
          <w:rStyle w:val="af"/>
        </w:rPr>
      </w:pPr>
      <w:bookmarkStart w:id="610" w:name="OLE_LINK429"/>
      <w:bookmarkStart w:id="611"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14:paraId="236B2EFB" w14:textId="77777777" w:rsidR="00E85C45" w:rsidRPr="00B20708" w:rsidRDefault="00E85C45" w:rsidP="00E85C45">
      <w:pPr>
        <w:ind w:firstLine="284"/>
      </w:pPr>
      <w:r>
        <w:t>Добавлена передача тэга дополнительный реквизит чека, 1192.</w:t>
      </w:r>
    </w:p>
    <w:p w14:paraId="61F614F8" w14:textId="77777777"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610"/>
      <w:bookmarkEnd w:id="611"/>
    </w:p>
    <w:p w14:paraId="388F5A5E" w14:textId="77777777"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14:paraId="6E8A8DAE" w14:textId="77777777" w:rsidR="000208F4" w:rsidRDefault="000208F4" w:rsidP="000208F4">
      <w:pPr>
        <w:ind w:firstLine="284"/>
      </w:pPr>
      <w:bookmarkStart w:id="612" w:name="OLE_LINK431"/>
      <w:bookmarkStart w:id="613" w:name="OLE_LINK432"/>
      <w:bookmarkStart w:id="614" w:name="OLE_LINK433"/>
      <w:r>
        <w:t>Добавлена передача тэгов</w:t>
      </w:r>
      <w:r w:rsidR="00CA60BF">
        <w:t xml:space="preserve"> чека</w:t>
      </w:r>
      <w:r>
        <w:t xml:space="preserve"> из нового приказа ФНС</w:t>
      </w:r>
      <w:bookmarkEnd w:id="612"/>
      <w:bookmarkEnd w:id="613"/>
      <w:bookmarkEnd w:id="614"/>
      <w:r>
        <w:t>:</w:t>
      </w:r>
    </w:p>
    <w:p w14:paraId="546A3BA1" w14:textId="77777777" w:rsidR="000208F4" w:rsidRPr="00B20708" w:rsidRDefault="000208F4" w:rsidP="000208F4">
      <w:pPr>
        <w:pStyle w:val="a3"/>
        <w:numPr>
          <w:ilvl w:val="0"/>
          <w:numId w:val="17"/>
        </w:numPr>
      </w:pPr>
      <w:r w:rsidRPr="000208F4">
        <w:t>Покупатель (клиент), 1227</w:t>
      </w:r>
    </w:p>
    <w:p w14:paraId="0A7E6D3A" w14:textId="77777777" w:rsidR="000208F4" w:rsidRDefault="000208F4" w:rsidP="000208F4">
      <w:pPr>
        <w:pStyle w:val="a3"/>
        <w:numPr>
          <w:ilvl w:val="0"/>
          <w:numId w:val="17"/>
        </w:numPr>
      </w:pPr>
      <w:r w:rsidRPr="000208F4">
        <w:t>ИНН покупателя (клиента), 1228</w:t>
      </w:r>
    </w:p>
    <w:p w14:paraId="2F310677" w14:textId="77777777" w:rsidR="000208F4" w:rsidRDefault="000208F4" w:rsidP="000208F4">
      <w:pPr>
        <w:pStyle w:val="a3"/>
        <w:numPr>
          <w:ilvl w:val="0"/>
          <w:numId w:val="17"/>
        </w:numPr>
      </w:pPr>
      <w:r w:rsidRPr="000208F4">
        <w:t>Код страны происхождения товара, 1230</w:t>
      </w:r>
    </w:p>
    <w:p w14:paraId="06D1C625" w14:textId="77777777" w:rsidR="000208F4" w:rsidRDefault="000208F4" w:rsidP="000208F4">
      <w:pPr>
        <w:pStyle w:val="a3"/>
        <w:numPr>
          <w:ilvl w:val="0"/>
          <w:numId w:val="17"/>
        </w:numPr>
      </w:pPr>
      <w:r w:rsidRPr="000208F4">
        <w:t>Номер таможенной декларации, 1231</w:t>
      </w:r>
    </w:p>
    <w:p w14:paraId="38AB34C9" w14:textId="77777777" w:rsidR="000208F4" w:rsidRPr="001C7BF8" w:rsidRDefault="000208F4" w:rsidP="000208F4">
      <w:pPr>
        <w:pStyle w:val="a3"/>
        <w:numPr>
          <w:ilvl w:val="0"/>
          <w:numId w:val="17"/>
        </w:numPr>
      </w:pPr>
      <w:r w:rsidRPr="000208F4">
        <w:t>Акциз, 1229</w:t>
      </w:r>
    </w:p>
    <w:p w14:paraId="1B14D777" w14:textId="77777777"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14:paraId="099ABEE9" w14:textId="77777777"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14:paraId="109A997C" w14:textId="77777777"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14:paraId="15FEDD4D" w14:textId="77777777" w:rsidR="005E389E" w:rsidRDefault="005E389E" w:rsidP="001C7BF8">
      <w:pPr>
        <w:rPr>
          <w:rStyle w:val="af"/>
          <w:b w:val="0"/>
        </w:rPr>
      </w:pPr>
      <w:r>
        <w:rPr>
          <w:rStyle w:val="af"/>
          <w:b w:val="0"/>
        </w:rPr>
        <w:t xml:space="preserve">     Внесены дополнения и уточнения в протокол.</w:t>
      </w:r>
    </w:p>
    <w:p w14:paraId="6D7C8FBD" w14:textId="77777777"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14:paraId="5EA32B69" w14:textId="77777777"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14:paraId="34C54EC3" w14:textId="77777777"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14:paraId="106B4CBC" w14:textId="77777777" w:rsidR="00F34148" w:rsidRDefault="00F34148" w:rsidP="000712C2">
      <w:pPr>
        <w:ind w:firstLine="284"/>
        <w:rPr>
          <w:rStyle w:val="af"/>
          <w:b w:val="0"/>
        </w:rPr>
      </w:pPr>
      <w:r>
        <w:rPr>
          <w:rStyle w:val="af"/>
          <w:b w:val="0"/>
        </w:rPr>
        <w:t>Добавлены значения для тэга 1212 и 1030.</w:t>
      </w:r>
    </w:p>
    <w:p w14:paraId="7F6B7D1E" w14:textId="77777777"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14:paraId="59ABEA46" w14:textId="77777777" w:rsidR="009F7335" w:rsidRDefault="00D460A0" w:rsidP="000712C2">
      <w:pPr>
        <w:ind w:firstLine="284"/>
      </w:pPr>
      <w:r>
        <w:t>Добавлена ссылка на чек.</w:t>
      </w:r>
    </w:p>
    <w:p w14:paraId="33475B5E" w14:textId="77777777"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14:paraId="5388FA1E" w14:textId="77777777" w:rsidR="00F039C6" w:rsidRPr="0000319E" w:rsidRDefault="00F039C6" w:rsidP="00F039C6">
      <w:pPr>
        <w:ind w:firstLine="284"/>
      </w:pPr>
      <w:r>
        <w:t xml:space="preserve">В запросы создания чека и чека коррекции добавлен параметр </w:t>
      </w:r>
      <w:proofErr w:type="spellStart"/>
      <w:r>
        <w:rPr>
          <w:lang w:val="en-US"/>
        </w:rPr>
        <w:t>callbackU</w:t>
      </w:r>
      <w:r w:rsidR="007222A1">
        <w:rPr>
          <w:lang w:val="en-US"/>
        </w:rPr>
        <w:t>rl</w:t>
      </w:r>
      <w:proofErr w:type="spellEnd"/>
      <w:r w:rsidRPr="0000319E">
        <w:t>.</w:t>
      </w:r>
    </w:p>
    <w:p w14:paraId="48F029FD" w14:textId="77777777" w:rsidR="000712C2" w:rsidRPr="00FE6F31" w:rsidRDefault="000712C2" w:rsidP="000712C2">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sidRPr="008A73F2">
        <w:rPr>
          <w:rStyle w:val="af"/>
        </w:rPr>
        <w:t>0</w:t>
      </w:r>
      <w:r w:rsidRPr="00FE6F31">
        <w:rPr>
          <w:rStyle w:val="af"/>
        </w:rPr>
        <w:t xml:space="preserve"> от </w:t>
      </w:r>
      <w:r>
        <w:rPr>
          <w:rStyle w:val="af"/>
        </w:rPr>
        <w:t>10</w:t>
      </w:r>
      <w:r w:rsidRPr="00FE6F31">
        <w:rPr>
          <w:rStyle w:val="af"/>
        </w:rPr>
        <w:t>.</w:t>
      </w:r>
      <w:r w:rsidRPr="001F06E1">
        <w:rPr>
          <w:rStyle w:val="af"/>
        </w:rPr>
        <w:t>10</w:t>
      </w:r>
      <w:r w:rsidRPr="00FE6F31">
        <w:rPr>
          <w:rStyle w:val="af"/>
        </w:rPr>
        <w:t>.201</w:t>
      </w:r>
      <w:r>
        <w:rPr>
          <w:rStyle w:val="af"/>
        </w:rPr>
        <w:t>9</w:t>
      </w:r>
    </w:p>
    <w:p w14:paraId="4087A7A0" w14:textId="77777777" w:rsidR="00F039C6" w:rsidRDefault="000712C2" w:rsidP="000712C2">
      <w:pPr>
        <w:ind w:firstLine="284"/>
        <w:rPr>
          <w:rFonts w:cs="Arial"/>
        </w:rPr>
      </w:pPr>
      <w:r>
        <w:t>Внесены изменения в размер к</w:t>
      </w:r>
      <w:r>
        <w:rPr>
          <w:rFonts w:cs="Arial"/>
        </w:rPr>
        <w:t>ода товарной номенклатуры, 1162.</w:t>
      </w:r>
    </w:p>
    <w:p w14:paraId="2F36815D" w14:textId="77777777" w:rsidR="00C6799A" w:rsidRPr="00FE6F31" w:rsidRDefault="00C6799A" w:rsidP="00C6799A">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Pr>
          <w:rStyle w:val="af"/>
        </w:rPr>
        <w:t>1</w:t>
      </w:r>
      <w:r w:rsidRPr="00FE6F31">
        <w:rPr>
          <w:rStyle w:val="af"/>
        </w:rPr>
        <w:t xml:space="preserve"> от </w:t>
      </w:r>
      <w:r>
        <w:rPr>
          <w:rStyle w:val="af"/>
        </w:rPr>
        <w:t>25</w:t>
      </w:r>
      <w:r w:rsidRPr="00FE6F31">
        <w:rPr>
          <w:rStyle w:val="af"/>
        </w:rPr>
        <w:t>.</w:t>
      </w:r>
      <w:r>
        <w:rPr>
          <w:rStyle w:val="af"/>
        </w:rPr>
        <w:t>11</w:t>
      </w:r>
      <w:r w:rsidRPr="00FE6F31">
        <w:rPr>
          <w:rStyle w:val="af"/>
        </w:rPr>
        <w:t>.201</w:t>
      </w:r>
      <w:r>
        <w:rPr>
          <w:rStyle w:val="af"/>
        </w:rPr>
        <w:t>9</w:t>
      </w:r>
    </w:p>
    <w:p w14:paraId="590D9743" w14:textId="77777777" w:rsidR="00C6799A" w:rsidRDefault="00C6799A" w:rsidP="00C6799A">
      <w:pPr>
        <w:ind w:firstLine="284"/>
      </w:pPr>
      <w:r>
        <w:t xml:space="preserve">Изменен </w:t>
      </w:r>
      <w:r>
        <w:rPr>
          <w:lang w:val="en-US"/>
        </w:rPr>
        <w:t>IP</w:t>
      </w:r>
      <w:r w:rsidRPr="00856AA8">
        <w:t xml:space="preserve"> адрес</w:t>
      </w:r>
      <w:r>
        <w:t xml:space="preserve"> тестовой среды. </w:t>
      </w:r>
    </w:p>
    <w:p w14:paraId="7970D44E" w14:textId="77777777" w:rsidR="008D0639" w:rsidRPr="00FE6F31" w:rsidRDefault="008D0639" w:rsidP="008D0639">
      <w:pPr>
        <w:ind w:firstLine="567"/>
        <w:rPr>
          <w:rStyle w:val="af"/>
        </w:rPr>
      </w:pPr>
      <w:r w:rsidRPr="00FE6F31">
        <w:rPr>
          <w:rStyle w:val="af"/>
        </w:rPr>
        <w:t xml:space="preserve">Версия </w:t>
      </w:r>
      <w:r w:rsidRPr="002B24B0">
        <w:rPr>
          <w:rStyle w:val="af"/>
        </w:rPr>
        <w:t>2</w:t>
      </w:r>
      <w:r w:rsidRPr="00FE6F31">
        <w:rPr>
          <w:rStyle w:val="af"/>
        </w:rPr>
        <w:t>.</w:t>
      </w:r>
      <w:r>
        <w:rPr>
          <w:rStyle w:val="af"/>
        </w:rPr>
        <w:t>25</w:t>
      </w:r>
      <w:r w:rsidRPr="00FE6F31">
        <w:rPr>
          <w:rStyle w:val="af"/>
        </w:rPr>
        <w:t>.</w:t>
      </w:r>
      <w:r>
        <w:rPr>
          <w:rStyle w:val="af"/>
        </w:rPr>
        <w:t>0</w:t>
      </w:r>
      <w:r w:rsidRPr="00FE6F31">
        <w:rPr>
          <w:rStyle w:val="af"/>
        </w:rPr>
        <w:t xml:space="preserve"> от </w:t>
      </w:r>
      <w:r>
        <w:rPr>
          <w:rStyle w:val="af"/>
        </w:rPr>
        <w:t>26</w:t>
      </w:r>
      <w:r w:rsidRPr="00FE6F31">
        <w:rPr>
          <w:rStyle w:val="af"/>
        </w:rPr>
        <w:t>.</w:t>
      </w:r>
      <w:r>
        <w:rPr>
          <w:rStyle w:val="af"/>
        </w:rPr>
        <w:t>11</w:t>
      </w:r>
      <w:r w:rsidRPr="00FE6F31">
        <w:rPr>
          <w:rStyle w:val="af"/>
        </w:rPr>
        <w:t>.201</w:t>
      </w:r>
      <w:r>
        <w:rPr>
          <w:rStyle w:val="af"/>
        </w:rPr>
        <w:t>9</w:t>
      </w:r>
    </w:p>
    <w:p w14:paraId="788DB4E9" w14:textId="77777777" w:rsidR="008D0639" w:rsidRDefault="008D0639" w:rsidP="000344C9">
      <w:pPr>
        <w:ind w:firstLine="284"/>
      </w:pPr>
      <w:r>
        <w:t xml:space="preserve">В чек </w:t>
      </w:r>
      <w:r w:rsidR="000344C9">
        <w:t>добавлена возможность передачи тэгов 1021 Кассир, 1117 А</w:t>
      </w:r>
      <w:r w:rsidR="000344C9" w:rsidRPr="00C427A1">
        <w:t>дрес электронной почты отправителя чека</w:t>
      </w:r>
      <w:r w:rsidR="000344C9">
        <w:t>, 1203 ИНН кассира.</w:t>
      </w:r>
    </w:p>
    <w:p w14:paraId="6F624328" w14:textId="77777777" w:rsidR="00070FA8" w:rsidRPr="00FE6F31" w:rsidRDefault="00070FA8" w:rsidP="00070FA8">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E15521">
        <w:rPr>
          <w:rStyle w:val="af"/>
        </w:rPr>
        <w:t>6</w:t>
      </w:r>
      <w:r w:rsidRPr="00FE6F31">
        <w:rPr>
          <w:rStyle w:val="af"/>
        </w:rPr>
        <w:t>.</w:t>
      </w:r>
      <w:r>
        <w:rPr>
          <w:rStyle w:val="af"/>
        </w:rPr>
        <w:t>0</w:t>
      </w:r>
      <w:r w:rsidRPr="00FE6F31">
        <w:rPr>
          <w:rStyle w:val="af"/>
        </w:rPr>
        <w:t xml:space="preserve"> от </w:t>
      </w:r>
      <w:r w:rsidRPr="00E15521">
        <w:rPr>
          <w:rStyle w:val="af"/>
        </w:rPr>
        <w:t>09</w:t>
      </w:r>
      <w:r w:rsidRPr="00FE6F31">
        <w:rPr>
          <w:rStyle w:val="af"/>
        </w:rPr>
        <w:t>.</w:t>
      </w:r>
      <w:r>
        <w:rPr>
          <w:rStyle w:val="af"/>
        </w:rPr>
        <w:t>1</w:t>
      </w:r>
      <w:r w:rsidRPr="00E15521">
        <w:rPr>
          <w:rStyle w:val="af"/>
        </w:rPr>
        <w:t>2</w:t>
      </w:r>
      <w:r w:rsidRPr="00FE6F31">
        <w:rPr>
          <w:rStyle w:val="af"/>
        </w:rPr>
        <w:t>.201</w:t>
      </w:r>
      <w:r>
        <w:rPr>
          <w:rStyle w:val="af"/>
        </w:rPr>
        <w:t>9</w:t>
      </w:r>
    </w:p>
    <w:p w14:paraId="27B740C1" w14:textId="77777777" w:rsidR="00070FA8" w:rsidRPr="00F34148" w:rsidRDefault="00070FA8" w:rsidP="00070FA8">
      <w:pPr>
        <w:ind w:firstLine="284"/>
      </w:pPr>
      <w:r>
        <w:t>Добавлен метод запроса статуса ККТ в группе</w:t>
      </w:r>
      <w:r w:rsidR="005F675D">
        <w:t xml:space="preserve"> п.2.5</w:t>
      </w:r>
      <w:r>
        <w:t>.</w:t>
      </w:r>
    </w:p>
    <w:p w14:paraId="3C3C0341" w14:textId="77777777" w:rsidR="00070FA8" w:rsidRDefault="00D37991" w:rsidP="000344C9">
      <w:pPr>
        <w:ind w:firstLine="284"/>
      </w:pPr>
      <w:r>
        <w:t>Добавлена возможность передачи суммы налогов для чека и предмета расчета, тэги 1102, 1103, 1104, 1105, 1106, 1107, 1200.</w:t>
      </w:r>
    </w:p>
    <w:p w14:paraId="6555B7F7" w14:textId="77777777" w:rsidR="00B57E6D" w:rsidRPr="00FE6F31" w:rsidRDefault="00B57E6D" w:rsidP="00B57E6D">
      <w:pPr>
        <w:ind w:firstLine="567"/>
        <w:rPr>
          <w:rStyle w:val="af"/>
        </w:rPr>
      </w:pPr>
      <w:r w:rsidRPr="00FE6F31">
        <w:rPr>
          <w:rStyle w:val="af"/>
        </w:rPr>
        <w:t xml:space="preserve">Версия </w:t>
      </w:r>
      <w:r w:rsidRPr="002B24B0">
        <w:rPr>
          <w:rStyle w:val="af"/>
        </w:rPr>
        <w:t>2</w:t>
      </w:r>
      <w:r w:rsidRPr="00FE6F31">
        <w:rPr>
          <w:rStyle w:val="af"/>
        </w:rPr>
        <w:t>.</w:t>
      </w:r>
      <w:r>
        <w:rPr>
          <w:rStyle w:val="af"/>
        </w:rPr>
        <w:t>27</w:t>
      </w:r>
      <w:r w:rsidRPr="00FE6F31">
        <w:rPr>
          <w:rStyle w:val="af"/>
        </w:rPr>
        <w:t>.</w:t>
      </w:r>
      <w:r>
        <w:rPr>
          <w:rStyle w:val="af"/>
        </w:rPr>
        <w:t>0</w:t>
      </w:r>
      <w:r w:rsidRPr="00FE6F31">
        <w:rPr>
          <w:rStyle w:val="af"/>
        </w:rPr>
        <w:t xml:space="preserve"> от </w:t>
      </w:r>
      <w:r w:rsidR="00195D74" w:rsidRPr="00D91E9D">
        <w:rPr>
          <w:rStyle w:val="af"/>
        </w:rPr>
        <w:t>27</w:t>
      </w:r>
      <w:r w:rsidRPr="00FE6F31">
        <w:rPr>
          <w:rStyle w:val="af"/>
        </w:rPr>
        <w:t>.</w:t>
      </w:r>
      <w:r w:rsidR="00195D74" w:rsidRPr="00D91E9D">
        <w:rPr>
          <w:rStyle w:val="af"/>
        </w:rPr>
        <w:t>0</w:t>
      </w:r>
      <w:r w:rsidRPr="00E15521">
        <w:rPr>
          <w:rStyle w:val="af"/>
        </w:rPr>
        <w:t>2</w:t>
      </w:r>
      <w:r w:rsidRPr="00FE6F31">
        <w:rPr>
          <w:rStyle w:val="af"/>
        </w:rPr>
        <w:t>.20</w:t>
      </w:r>
      <w:r>
        <w:rPr>
          <w:rStyle w:val="af"/>
        </w:rPr>
        <w:t>20</w:t>
      </w:r>
    </w:p>
    <w:p w14:paraId="247F7964" w14:textId="77777777" w:rsidR="00B57E6D" w:rsidRDefault="00B57E6D" w:rsidP="000344C9">
      <w:pPr>
        <w:ind w:firstLine="284"/>
        <w:rPr>
          <w:rFonts w:cs="Arial"/>
        </w:rPr>
      </w:pPr>
      <w:r>
        <w:t>Добавлены новые значения п</w:t>
      </w:r>
      <w:r>
        <w:rPr>
          <w:rFonts w:cs="Arial"/>
        </w:rPr>
        <w:t>ризнака предмета расчета, тэг 1212</w:t>
      </w:r>
    </w:p>
    <w:p w14:paraId="4960B211" w14:textId="54AC433C" w:rsidR="00B57E6D" w:rsidRDefault="001A7745" w:rsidP="000344C9">
      <w:pPr>
        <w:ind w:firstLine="284"/>
        <w:rPr>
          <w:ins w:id="615" w:author="Andrey Bogdanov" w:date="2020-08-03T17:39:00Z"/>
        </w:rPr>
      </w:pPr>
      <w:r>
        <w:t xml:space="preserve">Исключено </w:t>
      </w:r>
      <w:r w:rsidRPr="001A7745">
        <w:t>описание коррекции</w:t>
      </w:r>
      <w:r>
        <w:t xml:space="preserve"> тэг </w:t>
      </w:r>
      <w:r w:rsidRPr="001A7745">
        <w:t>1177</w:t>
      </w:r>
      <w:r>
        <w:t xml:space="preserve"> в соответствии с поправками в ФФД.</w:t>
      </w:r>
    </w:p>
    <w:p w14:paraId="545D0468" w14:textId="1ED60D7E" w:rsidR="00B241D0" w:rsidRPr="00FE6F31" w:rsidRDefault="00B241D0" w:rsidP="00B241D0">
      <w:pPr>
        <w:ind w:firstLine="567"/>
        <w:rPr>
          <w:ins w:id="616" w:author="Andrey Bogdanov" w:date="2020-08-03T17:39:00Z"/>
          <w:rStyle w:val="af"/>
        </w:rPr>
      </w:pPr>
      <w:ins w:id="617" w:author="Andrey Bogdanov" w:date="2020-08-03T17:39:00Z">
        <w:r w:rsidRPr="00FE6F31">
          <w:rPr>
            <w:rStyle w:val="af"/>
          </w:rPr>
          <w:t xml:space="preserve">Версия </w:t>
        </w:r>
        <w:r w:rsidRPr="002B24B0">
          <w:rPr>
            <w:rStyle w:val="af"/>
          </w:rPr>
          <w:t>2</w:t>
        </w:r>
        <w:r w:rsidRPr="00FE6F31">
          <w:rPr>
            <w:rStyle w:val="af"/>
          </w:rPr>
          <w:t>.</w:t>
        </w:r>
        <w:r>
          <w:rPr>
            <w:rStyle w:val="af"/>
          </w:rPr>
          <w:t>27</w:t>
        </w:r>
        <w:r w:rsidRPr="00FE6F31">
          <w:rPr>
            <w:rStyle w:val="af"/>
          </w:rPr>
          <w:t>.</w:t>
        </w:r>
        <w:r w:rsidRPr="00B241D0">
          <w:rPr>
            <w:rStyle w:val="af"/>
            <w:rPrChange w:id="618" w:author="Andrey Bogdanov" w:date="2020-08-03T17:39:00Z">
              <w:rPr>
                <w:rStyle w:val="af"/>
                <w:lang w:val="en-US"/>
              </w:rPr>
            </w:rPrChange>
          </w:rPr>
          <w:t>1</w:t>
        </w:r>
        <w:r w:rsidRPr="00FE6F31">
          <w:rPr>
            <w:rStyle w:val="af"/>
          </w:rPr>
          <w:t xml:space="preserve"> от </w:t>
        </w:r>
        <w:r w:rsidRPr="00B241D0">
          <w:rPr>
            <w:rStyle w:val="af"/>
            <w:rPrChange w:id="619" w:author="Andrey Bogdanov" w:date="2020-08-03T17:39:00Z">
              <w:rPr>
                <w:rStyle w:val="af"/>
                <w:lang w:val="en-US"/>
              </w:rPr>
            </w:rPrChange>
          </w:rPr>
          <w:t>03</w:t>
        </w:r>
        <w:r w:rsidRPr="00FE6F31">
          <w:rPr>
            <w:rStyle w:val="af"/>
          </w:rPr>
          <w:t>.</w:t>
        </w:r>
        <w:r w:rsidRPr="00D91E9D">
          <w:rPr>
            <w:rStyle w:val="af"/>
          </w:rPr>
          <w:t>0</w:t>
        </w:r>
        <w:r w:rsidRPr="00B241D0">
          <w:rPr>
            <w:rStyle w:val="af"/>
            <w:rPrChange w:id="620" w:author="Andrey Bogdanov" w:date="2020-08-03T17:39:00Z">
              <w:rPr>
                <w:rStyle w:val="af"/>
                <w:lang w:val="en-US"/>
              </w:rPr>
            </w:rPrChange>
          </w:rPr>
          <w:t>8</w:t>
        </w:r>
        <w:r w:rsidRPr="00FE6F31">
          <w:rPr>
            <w:rStyle w:val="af"/>
          </w:rPr>
          <w:t>.20</w:t>
        </w:r>
        <w:r>
          <w:rPr>
            <w:rStyle w:val="af"/>
          </w:rPr>
          <w:t>20</w:t>
        </w:r>
      </w:ins>
    </w:p>
    <w:p w14:paraId="71DB0F64" w14:textId="77777777" w:rsidR="00B241D0" w:rsidRDefault="00B241D0" w:rsidP="00B241D0">
      <w:pPr>
        <w:ind w:left="284"/>
        <w:rPr>
          <w:ins w:id="621" w:author="Andrey Bogdanov" w:date="2020-08-03T17:41:00Z"/>
        </w:rPr>
        <w:pPrChange w:id="622" w:author="Andrey Bogdanov" w:date="2020-08-03T17:41:00Z">
          <w:pPr>
            <w:ind w:firstLine="284"/>
          </w:pPr>
        </w:pPrChange>
      </w:pPr>
      <w:ins w:id="623" w:author="Andrey Bogdanov" w:date="2020-08-03T17:39:00Z">
        <w:r>
          <w:t>Добавлена ремарка о различиях в нумерац</w:t>
        </w:r>
      </w:ins>
      <w:ins w:id="624" w:author="Andrey Bogdanov" w:date="2020-08-03T17:40:00Z">
        <w:r>
          <w:t xml:space="preserve">ии ставок налога в полях </w:t>
        </w:r>
        <w:r w:rsidRPr="002B65B5">
          <w:rPr>
            <w:b/>
            <w:bCs/>
            <w:lang w:val="en-US"/>
          </w:rPr>
          <w:t>vat</w:t>
        </w:r>
        <w:r w:rsidRPr="00B241D0">
          <w:rPr>
            <w:b/>
            <w:bCs/>
            <w:rPrChange w:id="625" w:author="Andrey Bogdanov" w:date="2020-08-03T17:40:00Z">
              <w:rPr>
                <w:b/>
                <w:bCs/>
                <w:lang w:val="en-US"/>
              </w:rPr>
            </w:rPrChange>
          </w:rPr>
          <w:t>1</w:t>
        </w:r>
        <w:r w:rsidRPr="002B65B5">
          <w:rPr>
            <w:b/>
            <w:bCs/>
            <w:lang w:val="en-US"/>
          </w:rPr>
          <w:t>Sum</w:t>
        </w:r>
        <w:r w:rsidRPr="00B241D0">
          <w:rPr>
            <w:b/>
            <w:bCs/>
            <w:rPrChange w:id="626" w:author="Andrey Bogdanov" w:date="2020-08-03T17:40:00Z">
              <w:rPr>
                <w:b/>
                <w:bCs/>
                <w:lang w:val="en-US"/>
              </w:rPr>
            </w:rPrChange>
          </w:rPr>
          <w:t xml:space="preserve">, </w:t>
        </w:r>
        <w:r w:rsidRPr="002B65B5">
          <w:rPr>
            <w:b/>
            <w:bCs/>
            <w:lang w:val="en-US"/>
          </w:rPr>
          <w:t>vat</w:t>
        </w:r>
        <w:r w:rsidRPr="00B241D0">
          <w:rPr>
            <w:b/>
            <w:bCs/>
            <w:rPrChange w:id="627" w:author="Andrey Bogdanov" w:date="2020-08-03T17:40:00Z">
              <w:rPr>
                <w:b/>
                <w:bCs/>
                <w:lang w:val="en-US"/>
              </w:rPr>
            </w:rPrChange>
          </w:rPr>
          <w:t>2</w:t>
        </w:r>
        <w:r w:rsidRPr="002B65B5">
          <w:rPr>
            <w:b/>
            <w:bCs/>
            <w:lang w:val="en-US"/>
          </w:rPr>
          <w:t>Sum</w:t>
        </w:r>
        <w:r w:rsidRPr="00B241D0">
          <w:rPr>
            <w:b/>
            <w:bCs/>
            <w:rPrChange w:id="628" w:author="Andrey Bogdanov" w:date="2020-08-03T17:40:00Z">
              <w:rPr>
                <w:b/>
                <w:bCs/>
                <w:lang w:val="en-US"/>
              </w:rPr>
            </w:rPrChange>
          </w:rPr>
          <w:t xml:space="preserve">, </w:t>
        </w:r>
        <w:r w:rsidRPr="002B65B5">
          <w:rPr>
            <w:b/>
            <w:bCs/>
            <w:lang w:val="en-US"/>
          </w:rPr>
          <w:t>vat</w:t>
        </w:r>
        <w:r w:rsidRPr="00B241D0">
          <w:rPr>
            <w:b/>
            <w:bCs/>
            <w:rPrChange w:id="629" w:author="Andrey Bogdanov" w:date="2020-08-03T17:40:00Z">
              <w:rPr>
                <w:b/>
                <w:bCs/>
                <w:lang w:val="en-US"/>
              </w:rPr>
            </w:rPrChange>
          </w:rPr>
          <w:t>3</w:t>
        </w:r>
        <w:r w:rsidRPr="002B65B5">
          <w:rPr>
            <w:b/>
            <w:bCs/>
            <w:lang w:val="en-US"/>
          </w:rPr>
          <w:t>Sum</w:t>
        </w:r>
        <w:r w:rsidRPr="00B241D0">
          <w:rPr>
            <w:b/>
            <w:bCs/>
            <w:rPrChange w:id="630" w:author="Andrey Bogdanov" w:date="2020-08-03T17:40:00Z">
              <w:rPr>
                <w:b/>
                <w:bCs/>
                <w:lang w:val="en-US"/>
              </w:rPr>
            </w:rPrChange>
          </w:rPr>
          <w:t xml:space="preserve">, </w:t>
        </w:r>
        <w:r w:rsidRPr="002B65B5">
          <w:rPr>
            <w:b/>
            <w:bCs/>
            <w:lang w:val="en-US"/>
          </w:rPr>
          <w:t>vat</w:t>
        </w:r>
        <w:r w:rsidRPr="00B241D0">
          <w:rPr>
            <w:b/>
            <w:bCs/>
            <w:rPrChange w:id="631" w:author="Andrey Bogdanov" w:date="2020-08-03T17:40:00Z">
              <w:rPr>
                <w:b/>
                <w:bCs/>
                <w:lang w:val="en-US"/>
              </w:rPr>
            </w:rPrChange>
          </w:rPr>
          <w:t>4</w:t>
        </w:r>
        <w:r w:rsidRPr="002B65B5">
          <w:rPr>
            <w:b/>
            <w:bCs/>
            <w:lang w:val="en-US"/>
          </w:rPr>
          <w:t>Sum</w:t>
        </w:r>
        <w:r w:rsidRPr="00B241D0">
          <w:rPr>
            <w:b/>
            <w:bCs/>
            <w:rPrChange w:id="632" w:author="Andrey Bogdanov" w:date="2020-08-03T17:40:00Z">
              <w:rPr>
                <w:b/>
                <w:bCs/>
                <w:lang w:val="en-US"/>
              </w:rPr>
            </w:rPrChange>
          </w:rPr>
          <w:t xml:space="preserve">, </w:t>
        </w:r>
        <w:r w:rsidRPr="002B65B5">
          <w:rPr>
            <w:b/>
            <w:bCs/>
            <w:lang w:val="en-US"/>
          </w:rPr>
          <w:t>vat</w:t>
        </w:r>
        <w:r w:rsidRPr="00B241D0">
          <w:rPr>
            <w:b/>
            <w:bCs/>
            <w:rPrChange w:id="633" w:author="Andrey Bogdanov" w:date="2020-08-03T17:40:00Z">
              <w:rPr>
                <w:b/>
                <w:bCs/>
                <w:lang w:val="en-US"/>
              </w:rPr>
            </w:rPrChange>
          </w:rPr>
          <w:t>5</w:t>
        </w:r>
        <w:r w:rsidRPr="002B65B5">
          <w:rPr>
            <w:b/>
            <w:bCs/>
            <w:lang w:val="en-US"/>
          </w:rPr>
          <w:t>Sum</w:t>
        </w:r>
        <w:r w:rsidRPr="00B241D0">
          <w:rPr>
            <w:b/>
            <w:bCs/>
            <w:rPrChange w:id="634" w:author="Andrey Bogdanov" w:date="2020-08-03T17:40:00Z">
              <w:rPr>
                <w:b/>
                <w:bCs/>
                <w:lang w:val="en-US"/>
              </w:rPr>
            </w:rPrChange>
          </w:rPr>
          <w:t xml:space="preserve">, </w:t>
        </w:r>
        <w:r w:rsidRPr="002B65B5">
          <w:rPr>
            <w:b/>
            <w:bCs/>
            <w:lang w:val="en-US"/>
          </w:rPr>
          <w:t>vat</w:t>
        </w:r>
        <w:r w:rsidRPr="00B241D0">
          <w:rPr>
            <w:b/>
            <w:bCs/>
            <w:rPrChange w:id="635" w:author="Andrey Bogdanov" w:date="2020-08-03T17:40:00Z">
              <w:rPr>
                <w:b/>
                <w:bCs/>
                <w:lang w:val="en-US"/>
              </w:rPr>
            </w:rPrChange>
          </w:rPr>
          <w:t>6</w:t>
        </w:r>
        <w:r w:rsidRPr="002B65B5">
          <w:rPr>
            <w:b/>
            <w:bCs/>
            <w:lang w:val="en-US"/>
          </w:rPr>
          <w:t>Sum</w:t>
        </w:r>
        <w:r>
          <w:t xml:space="preserve"> и в поле </w:t>
        </w:r>
        <w:r w:rsidRPr="00B241D0">
          <w:rPr>
            <w:b/>
            <w:bCs/>
            <w:lang w:val="en-US"/>
            <w:rPrChange w:id="636" w:author="Andrey Bogdanov" w:date="2020-08-03T17:41:00Z">
              <w:rPr>
                <w:lang w:val="en-US"/>
              </w:rPr>
            </w:rPrChange>
          </w:rPr>
          <w:t>tax</w:t>
        </w:r>
        <w:r w:rsidRPr="00B241D0">
          <w:rPr>
            <w:rPrChange w:id="637" w:author="Andrey Bogdanov" w:date="2020-08-03T17:40:00Z">
              <w:rPr>
                <w:lang w:val="en-US"/>
              </w:rPr>
            </w:rPrChange>
          </w:rPr>
          <w:t xml:space="preserve"> </w:t>
        </w:r>
      </w:ins>
      <w:ins w:id="638" w:author="Andrey Bogdanov" w:date="2020-08-03T17:41:00Z">
        <w:r>
          <w:t>(тэг 1199).</w:t>
        </w:r>
      </w:ins>
    </w:p>
    <w:p w14:paraId="6AD9D0C1" w14:textId="2EA06DF0" w:rsidR="00B241D0" w:rsidRDefault="00B241D0" w:rsidP="00B241D0">
      <w:pPr>
        <w:ind w:firstLine="284"/>
        <w:rPr>
          <w:ins w:id="639" w:author="Andrey Bogdanov" w:date="2020-08-03T17:42:00Z"/>
        </w:rPr>
      </w:pPr>
      <w:ins w:id="640" w:author="Andrey Bogdanov" w:date="2020-08-03T17:41:00Z">
        <w:r>
          <w:t xml:space="preserve">Добавлена ремарка об округлении в поле </w:t>
        </w:r>
        <w:proofErr w:type="spellStart"/>
        <w:r>
          <w:rPr>
            <w:lang w:val="en-US"/>
          </w:rPr>
          <w:t>totalSum</w:t>
        </w:r>
      </w:ins>
      <w:proofErr w:type="spellEnd"/>
      <w:ins w:id="641" w:author="Andrey Bogdanov" w:date="2020-08-03T17:42:00Z">
        <w:r>
          <w:t xml:space="preserve"> (тэг 1020)</w:t>
        </w:r>
      </w:ins>
    </w:p>
    <w:p w14:paraId="5BA65FC3" w14:textId="6457BA08" w:rsidR="00B241D0" w:rsidRPr="00B241D0" w:rsidRDefault="00B241D0" w:rsidP="00B241D0">
      <w:pPr>
        <w:ind w:left="284"/>
        <w:rPr>
          <w:ins w:id="642" w:author="Andrey Bogdanov" w:date="2020-08-03T17:41:00Z"/>
          <w:rPrChange w:id="643" w:author="Andrey Bogdanov" w:date="2020-08-03T17:43:00Z">
            <w:rPr>
              <w:ins w:id="644" w:author="Andrey Bogdanov" w:date="2020-08-03T17:41:00Z"/>
            </w:rPr>
          </w:rPrChange>
        </w:rPr>
        <w:pPrChange w:id="645" w:author="Andrey Bogdanov" w:date="2020-08-03T17:43:00Z">
          <w:pPr>
            <w:ind w:firstLine="284"/>
          </w:pPr>
        </w:pPrChange>
      </w:pPr>
      <w:ins w:id="646" w:author="Andrey Bogdanov" w:date="2020-08-03T17:44:00Z">
        <w:r>
          <w:t>Изменены</w:t>
        </w:r>
      </w:ins>
      <w:ins w:id="647" w:author="Andrey Bogdanov" w:date="2020-08-03T17:42:00Z">
        <w:r>
          <w:t xml:space="preserve"> допустимые значения для поля </w:t>
        </w:r>
      </w:ins>
      <w:proofErr w:type="spellStart"/>
      <w:ins w:id="648" w:author="Andrey Bogdanov" w:date="2020-08-03T17:43:00Z">
        <w:r w:rsidRPr="00CC31F3">
          <w:rPr>
            <w:rFonts w:cs="Arial"/>
            <w:b/>
            <w:bCs/>
            <w:lang w:val="en-US"/>
          </w:rPr>
          <w:t>paymentSubjectType</w:t>
        </w:r>
        <w:proofErr w:type="spellEnd"/>
        <w:r w:rsidRPr="00B241D0">
          <w:rPr>
            <w:rPrChange w:id="649" w:author="Andrey Bogdanov" w:date="2020-08-03T17:43:00Z">
              <w:rPr>
                <w:lang w:val="en-US"/>
              </w:rPr>
            </w:rPrChange>
          </w:rPr>
          <w:t xml:space="preserve"> (</w:t>
        </w:r>
        <w:r>
          <w:t>тэг</w:t>
        </w:r>
        <w:r w:rsidRPr="00B241D0">
          <w:rPr>
            <w:rPrChange w:id="650" w:author="Andrey Bogdanov" w:date="2020-08-03T17:43:00Z">
              <w:rPr>
                <w:lang w:val="en-US"/>
              </w:rPr>
            </w:rPrChange>
          </w:rPr>
          <w:t xml:space="preserve"> 1212).  </w:t>
        </w:r>
        <w:r>
          <w:t>Начиная с версии 2.27.0 допускаются значения от 1 до 26.</w:t>
        </w:r>
      </w:ins>
    </w:p>
    <w:p w14:paraId="6F9C25A4" w14:textId="77777777" w:rsidR="00B241D0" w:rsidRPr="00D37991" w:rsidRDefault="00B241D0" w:rsidP="000344C9">
      <w:pPr>
        <w:ind w:firstLine="284"/>
      </w:pPr>
    </w:p>
    <w:sectPr w:rsidR="00B241D0" w:rsidRPr="00D37991" w:rsidSect="009C4DD2">
      <w:headerReference w:type="even" r:id="rId16"/>
      <w:headerReference w:type="default" r:id="rId17"/>
      <w:footerReference w:type="default" r:id="rId18"/>
      <w:headerReference w:type="first" r:id="rId19"/>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330BC" w14:textId="77777777" w:rsidR="009E04FF" w:rsidRDefault="009E04FF" w:rsidP="009C4DD2">
      <w:r>
        <w:separator/>
      </w:r>
    </w:p>
  </w:endnote>
  <w:endnote w:type="continuationSeparator" w:id="0">
    <w:p w14:paraId="4358604E" w14:textId="77777777" w:rsidR="009E04FF" w:rsidRDefault="009E04FF"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718129"/>
      <w:docPartObj>
        <w:docPartGallery w:val="Page Numbers (Bottom of Page)"/>
        <w:docPartUnique/>
      </w:docPartObj>
    </w:sdtPr>
    <w:sdtEndPr/>
    <w:sdtContent>
      <w:p w14:paraId="0086AEC1" w14:textId="77777777" w:rsidR="00087EB5" w:rsidRDefault="00087EB5">
        <w:pPr>
          <w:pStyle w:val="a7"/>
          <w:jc w:val="right"/>
        </w:pPr>
        <w:r>
          <w:fldChar w:fldCharType="begin"/>
        </w:r>
        <w:r>
          <w:instrText>PAGE   \* MERGEFORMAT</w:instrText>
        </w:r>
        <w:r>
          <w:fldChar w:fldCharType="separate"/>
        </w:r>
        <w:r>
          <w:rPr>
            <w:noProof/>
          </w:rPr>
          <w:t>34</w:t>
        </w:r>
        <w:r>
          <w:rPr>
            <w:noProof/>
          </w:rPr>
          <w:fldChar w:fldCharType="end"/>
        </w:r>
      </w:p>
    </w:sdtContent>
  </w:sdt>
  <w:p w14:paraId="49EADF41" w14:textId="77777777" w:rsidR="00087EB5" w:rsidRDefault="00087E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34F59" w14:textId="77777777" w:rsidR="009E04FF" w:rsidRDefault="009E04FF" w:rsidP="009C4DD2">
      <w:r>
        <w:separator/>
      </w:r>
    </w:p>
  </w:footnote>
  <w:footnote w:type="continuationSeparator" w:id="0">
    <w:p w14:paraId="0A7D9D4C" w14:textId="77777777" w:rsidR="009E04FF" w:rsidRDefault="009E04FF" w:rsidP="009C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E8848" w14:textId="77777777" w:rsidR="00087EB5" w:rsidRDefault="009E04FF">
    <w:pPr>
      <w:pStyle w:val="a5"/>
    </w:pPr>
    <w:r>
      <w:rPr>
        <w:noProof/>
      </w:rPr>
      <w:pict w14:anchorId="38643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D720C" w14:textId="77777777" w:rsidR="00087EB5" w:rsidRDefault="009E04FF">
    <w:pPr>
      <w:pStyle w:val="a5"/>
    </w:pPr>
    <w:r>
      <w:rPr>
        <w:noProof/>
      </w:rPr>
      <w:pict w14:anchorId="78551F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B22CB" w14:textId="77777777" w:rsidR="00087EB5" w:rsidRDefault="009E04FF">
    <w:pPr>
      <w:pStyle w:val="a5"/>
    </w:pPr>
    <w:r>
      <w:rPr>
        <w:noProof/>
      </w:rPr>
      <w:pict w14:anchorId="74A16B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y Bogdanov">
    <w15:presenceInfo w15:providerId="Windows Live" w15:userId="40a108e06323d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44C9"/>
    <w:rsid w:val="00035A23"/>
    <w:rsid w:val="00042F1A"/>
    <w:rsid w:val="000432E5"/>
    <w:rsid w:val="0004495E"/>
    <w:rsid w:val="00045832"/>
    <w:rsid w:val="0005711B"/>
    <w:rsid w:val="00061D7F"/>
    <w:rsid w:val="00065C66"/>
    <w:rsid w:val="00067912"/>
    <w:rsid w:val="00067923"/>
    <w:rsid w:val="00070FA8"/>
    <w:rsid w:val="000712C2"/>
    <w:rsid w:val="00074E79"/>
    <w:rsid w:val="000813B8"/>
    <w:rsid w:val="00081908"/>
    <w:rsid w:val="00082942"/>
    <w:rsid w:val="00084C33"/>
    <w:rsid w:val="000852D8"/>
    <w:rsid w:val="00085808"/>
    <w:rsid w:val="00087EB5"/>
    <w:rsid w:val="00092AFA"/>
    <w:rsid w:val="000949FA"/>
    <w:rsid w:val="00096ECD"/>
    <w:rsid w:val="000A0824"/>
    <w:rsid w:val="000A1D19"/>
    <w:rsid w:val="000A42C7"/>
    <w:rsid w:val="000A54D6"/>
    <w:rsid w:val="000B0080"/>
    <w:rsid w:val="000B1B66"/>
    <w:rsid w:val="000B4FAB"/>
    <w:rsid w:val="000B70EA"/>
    <w:rsid w:val="000B74D4"/>
    <w:rsid w:val="000C05E9"/>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5D74"/>
    <w:rsid w:val="00197376"/>
    <w:rsid w:val="00197C7F"/>
    <w:rsid w:val="001A16A0"/>
    <w:rsid w:val="001A3029"/>
    <w:rsid w:val="001A7745"/>
    <w:rsid w:val="001B1415"/>
    <w:rsid w:val="001B16DA"/>
    <w:rsid w:val="001B2989"/>
    <w:rsid w:val="001B2CA7"/>
    <w:rsid w:val="001C65F7"/>
    <w:rsid w:val="001C6627"/>
    <w:rsid w:val="001C7BF8"/>
    <w:rsid w:val="001D0135"/>
    <w:rsid w:val="001D18F4"/>
    <w:rsid w:val="001D401B"/>
    <w:rsid w:val="001D5DEA"/>
    <w:rsid w:val="001D625C"/>
    <w:rsid w:val="001D6F2C"/>
    <w:rsid w:val="001D720E"/>
    <w:rsid w:val="001E01B6"/>
    <w:rsid w:val="001E216E"/>
    <w:rsid w:val="001F0388"/>
    <w:rsid w:val="001F0838"/>
    <w:rsid w:val="001F253D"/>
    <w:rsid w:val="001F6439"/>
    <w:rsid w:val="002008F8"/>
    <w:rsid w:val="0020268B"/>
    <w:rsid w:val="00203B72"/>
    <w:rsid w:val="00203D30"/>
    <w:rsid w:val="00204114"/>
    <w:rsid w:val="002058FD"/>
    <w:rsid w:val="002068B7"/>
    <w:rsid w:val="002115E9"/>
    <w:rsid w:val="00215EEF"/>
    <w:rsid w:val="002240B2"/>
    <w:rsid w:val="00226D76"/>
    <w:rsid w:val="00231B8D"/>
    <w:rsid w:val="00232362"/>
    <w:rsid w:val="00233398"/>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7883"/>
    <w:rsid w:val="002B0BDF"/>
    <w:rsid w:val="002B1045"/>
    <w:rsid w:val="002B1947"/>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4B51"/>
    <w:rsid w:val="002E6E46"/>
    <w:rsid w:val="002F1F86"/>
    <w:rsid w:val="002F26DD"/>
    <w:rsid w:val="00301D5A"/>
    <w:rsid w:val="0030689D"/>
    <w:rsid w:val="00307A64"/>
    <w:rsid w:val="00310B7B"/>
    <w:rsid w:val="003117C9"/>
    <w:rsid w:val="003143FB"/>
    <w:rsid w:val="0031556D"/>
    <w:rsid w:val="003172A2"/>
    <w:rsid w:val="0032051E"/>
    <w:rsid w:val="00323296"/>
    <w:rsid w:val="00324FD3"/>
    <w:rsid w:val="00327B01"/>
    <w:rsid w:val="00327BFE"/>
    <w:rsid w:val="003337E1"/>
    <w:rsid w:val="003350DA"/>
    <w:rsid w:val="0034401F"/>
    <w:rsid w:val="00351A73"/>
    <w:rsid w:val="00355031"/>
    <w:rsid w:val="003600B0"/>
    <w:rsid w:val="0036126C"/>
    <w:rsid w:val="00370182"/>
    <w:rsid w:val="003713DA"/>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25B4"/>
    <w:rsid w:val="0043412F"/>
    <w:rsid w:val="00434472"/>
    <w:rsid w:val="00435582"/>
    <w:rsid w:val="00436BAE"/>
    <w:rsid w:val="00443FAC"/>
    <w:rsid w:val="00450D54"/>
    <w:rsid w:val="004531ED"/>
    <w:rsid w:val="0045330E"/>
    <w:rsid w:val="004535AF"/>
    <w:rsid w:val="00453BC1"/>
    <w:rsid w:val="00461805"/>
    <w:rsid w:val="00465730"/>
    <w:rsid w:val="00467FD0"/>
    <w:rsid w:val="00471C8F"/>
    <w:rsid w:val="00473763"/>
    <w:rsid w:val="004737DC"/>
    <w:rsid w:val="0047441A"/>
    <w:rsid w:val="00476261"/>
    <w:rsid w:val="00477761"/>
    <w:rsid w:val="00481DCB"/>
    <w:rsid w:val="00483217"/>
    <w:rsid w:val="00490627"/>
    <w:rsid w:val="004908DE"/>
    <w:rsid w:val="00491472"/>
    <w:rsid w:val="004972CE"/>
    <w:rsid w:val="004973F8"/>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6528E"/>
    <w:rsid w:val="00570CA4"/>
    <w:rsid w:val="005738D6"/>
    <w:rsid w:val="005759FE"/>
    <w:rsid w:val="00575A1C"/>
    <w:rsid w:val="00575BD5"/>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116F"/>
    <w:rsid w:val="005D140A"/>
    <w:rsid w:val="005D1A78"/>
    <w:rsid w:val="005D29CC"/>
    <w:rsid w:val="005E0AA8"/>
    <w:rsid w:val="005E31A8"/>
    <w:rsid w:val="005E389E"/>
    <w:rsid w:val="005E5784"/>
    <w:rsid w:val="005F42D1"/>
    <w:rsid w:val="005F5459"/>
    <w:rsid w:val="005F675D"/>
    <w:rsid w:val="00602D99"/>
    <w:rsid w:val="00603DDE"/>
    <w:rsid w:val="00612AE0"/>
    <w:rsid w:val="00613F63"/>
    <w:rsid w:val="00616C95"/>
    <w:rsid w:val="0061726D"/>
    <w:rsid w:val="00617D18"/>
    <w:rsid w:val="00617D3A"/>
    <w:rsid w:val="006204A2"/>
    <w:rsid w:val="0062533B"/>
    <w:rsid w:val="00625C8F"/>
    <w:rsid w:val="00630A9C"/>
    <w:rsid w:val="00635B5F"/>
    <w:rsid w:val="00636D60"/>
    <w:rsid w:val="006536E1"/>
    <w:rsid w:val="006558B4"/>
    <w:rsid w:val="00655B4D"/>
    <w:rsid w:val="006568FF"/>
    <w:rsid w:val="00657EDB"/>
    <w:rsid w:val="0066303A"/>
    <w:rsid w:val="006637B4"/>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0FD4"/>
    <w:rsid w:val="006F45D4"/>
    <w:rsid w:val="006F7473"/>
    <w:rsid w:val="0070058D"/>
    <w:rsid w:val="007011F9"/>
    <w:rsid w:val="00705AD9"/>
    <w:rsid w:val="0072090E"/>
    <w:rsid w:val="0072100F"/>
    <w:rsid w:val="00721334"/>
    <w:rsid w:val="007222A1"/>
    <w:rsid w:val="00722517"/>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1FFD"/>
    <w:rsid w:val="0084508C"/>
    <w:rsid w:val="00847491"/>
    <w:rsid w:val="0085293B"/>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0639"/>
    <w:rsid w:val="008D2369"/>
    <w:rsid w:val="008D5BF0"/>
    <w:rsid w:val="008D65FF"/>
    <w:rsid w:val="008E0FD4"/>
    <w:rsid w:val="008E2D6D"/>
    <w:rsid w:val="008E3FE1"/>
    <w:rsid w:val="008E4F1D"/>
    <w:rsid w:val="008E6826"/>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16CB"/>
    <w:rsid w:val="00963078"/>
    <w:rsid w:val="00966FB4"/>
    <w:rsid w:val="00971343"/>
    <w:rsid w:val="00972149"/>
    <w:rsid w:val="009771E6"/>
    <w:rsid w:val="0097731D"/>
    <w:rsid w:val="00981A2F"/>
    <w:rsid w:val="00981BE5"/>
    <w:rsid w:val="00983201"/>
    <w:rsid w:val="009849B4"/>
    <w:rsid w:val="00985EA0"/>
    <w:rsid w:val="00990707"/>
    <w:rsid w:val="00996B86"/>
    <w:rsid w:val="009973F6"/>
    <w:rsid w:val="009A4B6E"/>
    <w:rsid w:val="009A50DF"/>
    <w:rsid w:val="009A6EC9"/>
    <w:rsid w:val="009B077D"/>
    <w:rsid w:val="009B0ED9"/>
    <w:rsid w:val="009B14D1"/>
    <w:rsid w:val="009B26DC"/>
    <w:rsid w:val="009B2B95"/>
    <w:rsid w:val="009B43B7"/>
    <w:rsid w:val="009B596F"/>
    <w:rsid w:val="009B629C"/>
    <w:rsid w:val="009B6C28"/>
    <w:rsid w:val="009B7235"/>
    <w:rsid w:val="009C0B23"/>
    <w:rsid w:val="009C0EB5"/>
    <w:rsid w:val="009C1EC7"/>
    <w:rsid w:val="009C4DD2"/>
    <w:rsid w:val="009D1FE4"/>
    <w:rsid w:val="009D440F"/>
    <w:rsid w:val="009D49CC"/>
    <w:rsid w:val="009D5639"/>
    <w:rsid w:val="009D5B7E"/>
    <w:rsid w:val="009D7C38"/>
    <w:rsid w:val="009E04FF"/>
    <w:rsid w:val="009E2214"/>
    <w:rsid w:val="009E246F"/>
    <w:rsid w:val="009E35DC"/>
    <w:rsid w:val="009E3737"/>
    <w:rsid w:val="009E5A50"/>
    <w:rsid w:val="009E5CA4"/>
    <w:rsid w:val="009E6990"/>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A4866"/>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AF2D7A"/>
    <w:rsid w:val="00B01698"/>
    <w:rsid w:val="00B05B1C"/>
    <w:rsid w:val="00B11894"/>
    <w:rsid w:val="00B16EA1"/>
    <w:rsid w:val="00B20708"/>
    <w:rsid w:val="00B2081D"/>
    <w:rsid w:val="00B220A4"/>
    <w:rsid w:val="00B222E5"/>
    <w:rsid w:val="00B2389B"/>
    <w:rsid w:val="00B241D0"/>
    <w:rsid w:val="00B25D39"/>
    <w:rsid w:val="00B26474"/>
    <w:rsid w:val="00B305AD"/>
    <w:rsid w:val="00B32B43"/>
    <w:rsid w:val="00B32CD5"/>
    <w:rsid w:val="00B334D5"/>
    <w:rsid w:val="00B33998"/>
    <w:rsid w:val="00B45314"/>
    <w:rsid w:val="00B47564"/>
    <w:rsid w:val="00B509A4"/>
    <w:rsid w:val="00B51814"/>
    <w:rsid w:val="00B54A05"/>
    <w:rsid w:val="00B55BC2"/>
    <w:rsid w:val="00B55FFB"/>
    <w:rsid w:val="00B57E6D"/>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A69EB"/>
    <w:rsid w:val="00BB0780"/>
    <w:rsid w:val="00BB096F"/>
    <w:rsid w:val="00BB68F6"/>
    <w:rsid w:val="00BC0DBB"/>
    <w:rsid w:val="00BC5E9F"/>
    <w:rsid w:val="00BC6EE1"/>
    <w:rsid w:val="00BD0C97"/>
    <w:rsid w:val="00BD1139"/>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0795"/>
    <w:rsid w:val="00C42DB2"/>
    <w:rsid w:val="00C5129C"/>
    <w:rsid w:val="00C52640"/>
    <w:rsid w:val="00C55E23"/>
    <w:rsid w:val="00C56452"/>
    <w:rsid w:val="00C628EE"/>
    <w:rsid w:val="00C63670"/>
    <w:rsid w:val="00C65397"/>
    <w:rsid w:val="00C6596C"/>
    <w:rsid w:val="00C6799A"/>
    <w:rsid w:val="00C73C77"/>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37991"/>
    <w:rsid w:val="00D4213D"/>
    <w:rsid w:val="00D452F7"/>
    <w:rsid w:val="00D460A0"/>
    <w:rsid w:val="00D51820"/>
    <w:rsid w:val="00D53F6F"/>
    <w:rsid w:val="00D55A27"/>
    <w:rsid w:val="00D607F7"/>
    <w:rsid w:val="00D60D9C"/>
    <w:rsid w:val="00D71290"/>
    <w:rsid w:val="00D734EF"/>
    <w:rsid w:val="00D74811"/>
    <w:rsid w:val="00D74AB1"/>
    <w:rsid w:val="00D75555"/>
    <w:rsid w:val="00D820A7"/>
    <w:rsid w:val="00D82E6B"/>
    <w:rsid w:val="00D84659"/>
    <w:rsid w:val="00D84767"/>
    <w:rsid w:val="00D91E9D"/>
    <w:rsid w:val="00D9266D"/>
    <w:rsid w:val="00D92E57"/>
    <w:rsid w:val="00D94314"/>
    <w:rsid w:val="00D95078"/>
    <w:rsid w:val="00D96467"/>
    <w:rsid w:val="00D97880"/>
    <w:rsid w:val="00DA082F"/>
    <w:rsid w:val="00DA0EB6"/>
    <w:rsid w:val="00DA534A"/>
    <w:rsid w:val="00DA63A2"/>
    <w:rsid w:val="00DA6AEB"/>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7667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2D2E"/>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11991"/>
    <w:rsid w:val="00F1415A"/>
    <w:rsid w:val="00F17F86"/>
    <w:rsid w:val="00F22D9C"/>
    <w:rsid w:val="00F2555F"/>
    <w:rsid w:val="00F309F4"/>
    <w:rsid w:val="00F30DEF"/>
    <w:rsid w:val="00F32A7B"/>
    <w:rsid w:val="00F33DE0"/>
    <w:rsid w:val="00F34148"/>
    <w:rsid w:val="00F37684"/>
    <w:rsid w:val="00F40E29"/>
    <w:rsid w:val="00F42844"/>
    <w:rsid w:val="00F42C17"/>
    <w:rsid w:val="00F44C79"/>
    <w:rsid w:val="00F4590F"/>
    <w:rsid w:val="00F465BA"/>
    <w:rsid w:val="00F50F11"/>
    <w:rsid w:val="00F539D4"/>
    <w:rsid w:val="00F55CCF"/>
    <w:rsid w:val="00F55CE3"/>
    <w:rsid w:val="00F667FD"/>
    <w:rsid w:val="00F66C78"/>
    <w:rsid w:val="00F66EB0"/>
    <w:rsid w:val="00F67F25"/>
    <w:rsid w:val="00F703A1"/>
    <w:rsid w:val="00F8250D"/>
    <w:rsid w:val="00F82557"/>
    <w:rsid w:val="00F859E9"/>
    <w:rsid w:val="00F90137"/>
    <w:rsid w:val="00F91B94"/>
    <w:rsid w:val="00F92663"/>
    <w:rsid w:val="00F9338D"/>
    <w:rsid w:val="00F97474"/>
    <w:rsid w:val="00FA51ED"/>
    <w:rsid w:val="00FA60F7"/>
    <w:rsid w:val="00FB1E50"/>
    <w:rsid w:val="00FB1F20"/>
    <w:rsid w:val="00FB45FD"/>
    <w:rsid w:val="00FB5312"/>
    <w:rsid w:val="00FB585F"/>
    <w:rsid w:val="00FC3D16"/>
    <w:rsid w:val="00FC5E71"/>
    <w:rsid w:val="00FD466A"/>
    <w:rsid w:val="00FD66F9"/>
    <w:rsid w:val="00FD7863"/>
    <w:rsid w:val="00FE06FD"/>
    <w:rsid w:val="00FE4BEE"/>
    <w:rsid w:val="00FE6B5D"/>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7D69CA"/>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21546970">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api.orangedata.ru:12003"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cheques-lk.orangedata.ru/9715225506/766eecfb05054fbab35d8c3d9f7d9d16"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F3CF8-EFA7-447B-8F6B-FF7AA278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36</Pages>
  <Words>9365</Words>
  <Characters>53381</Characters>
  <Application>Microsoft Office Word</Application>
  <DocSecurity>0</DocSecurity>
  <Lines>444</Lines>
  <Paragraphs>125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Andrey Bogdanov</cp:lastModifiedBy>
  <cp:revision>8</cp:revision>
  <dcterms:created xsi:type="dcterms:W3CDTF">2020-04-03T08:17:00Z</dcterms:created>
  <dcterms:modified xsi:type="dcterms:W3CDTF">2020-08-03T14:46:00Z</dcterms:modified>
</cp:coreProperties>
</file>